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3FB64" w14:textId="77777777" w:rsidR="002B15F7" w:rsidRDefault="002B15F7" w:rsidP="003A6A02">
      <w:pPr>
        <w:pStyle w:val="Heading1"/>
      </w:pPr>
      <w:bookmarkStart w:id="0" w:name="_Toc285726967"/>
      <w:r>
        <w:t xml:space="preserve">Learning Lab: </w:t>
      </w:r>
      <w:r w:rsidR="00D70C78">
        <w:t>Cisco Open Software-Defined-Network Controller (COSC)</w:t>
      </w:r>
      <w:bookmarkEnd w:id="0"/>
    </w:p>
    <w:p w14:paraId="033021F2" w14:textId="77777777" w:rsidR="002B15F7" w:rsidRDefault="003A6A02" w:rsidP="003A6A02">
      <w:pPr>
        <w:pStyle w:val="Heading2"/>
      </w:pPr>
      <w:bookmarkStart w:id="1" w:name="_Toc285726968"/>
      <w:r>
        <w:t>Preface</w:t>
      </w:r>
      <w:bookmarkEnd w:id="1"/>
    </w:p>
    <w:p w14:paraId="6892E2A1" w14:textId="77777777" w:rsidR="003A6A02" w:rsidRDefault="003A6A02">
      <w:pPr>
        <w:rPr>
          <w:rFonts w:cs="Calibri"/>
          <w:szCs w:val="24"/>
        </w:rPr>
      </w:pPr>
    </w:p>
    <w:p w14:paraId="660D30A7" w14:textId="77777777" w:rsidR="00AE390C" w:rsidRDefault="006D6F69">
      <w:pPr>
        <w:rPr>
          <w:rFonts w:cs="Calibri"/>
          <w:szCs w:val="24"/>
        </w:rPr>
      </w:pPr>
      <w:r w:rsidRPr="00D02B21">
        <w:rPr>
          <w:rFonts w:cs="Calibri"/>
          <w:szCs w:val="24"/>
        </w:rPr>
        <w:t>This docum</w:t>
      </w:r>
      <w:r w:rsidR="00AE390C">
        <w:rPr>
          <w:rFonts w:cs="Calibri"/>
          <w:szCs w:val="24"/>
        </w:rPr>
        <w:t>ent resides in the git project:</w:t>
      </w:r>
    </w:p>
    <w:p w14:paraId="2310524F" w14:textId="77777777" w:rsidR="00AE390C" w:rsidRDefault="00AE390C">
      <w:pPr>
        <w:rPr>
          <w:rFonts w:cs="Calibri"/>
          <w:szCs w:val="24"/>
        </w:rPr>
      </w:pPr>
    </w:p>
    <w:p w14:paraId="443259CB" w14:textId="77777777" w:rsidR="00D453B2" w:rsidRDefault="00B16183" w:rsidP="00656DC3">
      <w:pPr>
        <w:ind w:left="720"/>
        <w:rPr>
          <w:rFonts w:cs="Calibri"/>
          <w:szCs w:val="24"/>
        </w:rPr>
      </w:pPr>
      <w:hyperlink r:id="rId9" w:history="1">
        <w:r w:rsidR="00D453B2" w:rsidRPr="00CC10A0">
          <w:rPr>
            <w:rStyle w:val="Hyperlink"/>
            <w:rFonts w:cs="Calibri"/>
            <w:szCs w:val="24"/>
          </w:rPr>
          <w:t>https://devhub.cisco.com/sf/sfmain/do/viewProject/projects.cosc_learning_labs</w:t>
        </w:r>
      </w:hyperlink>
    </w:p>
    <w:p w14:paraId="5AABAA52" w14:textId="77777777" w:rsidR="00B011F2" w:rsidRDefault="00B011F2" w:rsidP="00656DC3">
      <w:pPr>
        <w:ind w:left="720"/>
        <w:rPr>
          <w:rFonts w:cs="Calibri"/>
          <w:szCs w:val="24"/>
        </w:rPr>
      </w:pPr>
    </w:p>
    <w:p w14:paraId="06B1E302" w14:textId="77777777" w:rsidR="00B011F2" w:rsidRDefault="00B16183" w:rsidP="00B011F2">
      <w:pPr>
        <w:ind w:left="720"/>
        <w:rPr>
          <w:rFonts w:cs="Calibri"/>
          <w:szCs w:val="24"/>
        </w:rPr>
      </w:pPr>
      <w:hyperlink r:id="rId10" w:anchor="/admin/projects/cosc-learning-labs" w:history="1">
        <w:r w:rsidR="00B011F2" w:rsidRPr="00CC10A0">
          <w:rPr>
            <w:rStyle w:val="Hyperlink"/>
            <w:rFonts w:cs="Calibri"/>
            <w:szCs w:val="24"/>
          </w:rPr>
          <w:t>https://gerrit-open1.cisco.com/gerrit/#/admin/projects/cosc-learning-labs</w:t>
        </w:r>
      </w:hyperlink>
    </w:p>
    <w:p w14:paraId="715E87AF" w14:textId="77777777" w:rsidR="00D453B2" w:rsidRDefault="00D453B2" w:rsidP="00656DC3">
      <w:pPr>
        <w:ind w:left="720"/>
        <w:rPr>
          <w:rFonts w:cs="Calibri"/>
          <w:szCs w:val="24"/>
        </w:rPr>
      </w:pPr>
    </w:p>
    <w:p w14:paraId="52883B1C" w14:textId="77777777" w:rsidR="006D6F69" w:rsidRPr="00D02B21" w:rsidRDefault="006D6F69">
      <w:pPr>
        <w:rPr>
          <w:rFonts w:cs="Calibri"/>
          <w:szCs w:val="24"/>
        </w:rPr>
      </w:pPr>
      <w:r w:rsidRPr="00D02B21">
        <w:rPr>
          <w:rFonts w:cs="Calibri"/>
          <w:szCs w:val="24"/>
        </w:rPr>
        <w:t>Access to the git project is described below. The path to this document is:</w:t>
      </w:r>
    </w:p>
    <w:p w14:paraId="4F5088CC" w14:textId="77777777" w:rsidR="006D6F69" w:rsidRPr="00D02B21" w:rsidRDefault="006D6F69">
      <w:pPr>
        <w:rPr>
          <w:rFonts w:cs="Calibri"/>
          <w:szCs w:val="24"/>
        </w:rPr>
      </w:pPr>
    </w:p>
    <w:p w14:paraId="5F9CDBF7" w14:textId="77777777" w:rsidR="006D6F69" w:rsidRDefault="00911946" w:rsidP="006D6F69">
      <w:pPr>
        <w:ind w:left="720"/>
        <w:rPr>
          <w:rFonts w:cs="Menlo Regular"/>
          <w:szCs w:val="24"/>
          <w:lang w:val="en-US"/>
        </w:rPr>
      </w:pPr>
      <w:r w:rsidRPr="00911946">
        <w:rPr>
          <w:rFonts w:cs="Menlo Regular"/>
          <w:szCs w:val="24"/>
          <w:lang w:val="en-US"/>
        </w:rPr>
        <w:t>&lt;git&gt;/cosc-learning-labs/doc/guide/</w:t>
      </w:r>
      <w:r w:rsidR="00D70C78">
        <w:rPr>
          <w:rFonts w:cs="Menlo Regular"/>
          <w:szCs w:val="24"/>
          <w:lang w:val="en-US"/>
        </w:rPr>
        <w:t>virl</w:t>
      </w:r>
      <w:r w:rsidRPr="00911946">
        <w:rPr>
          <w:rFonts w:cs="Menlo Regular"/>
          <w:szCs w:val="24"/>
          <w:lang w:val="en-US"/>
        </w:rPr>
        <w:t>.docx</w:t>
      </w:r>
    </w:p>
    <w:p w14:paraId="1FAF751D" w14:textId="77777777" w:rsidR="00037E23" w:rsidRDefault="00037E23" w:rsidP="006D6F69">
      <w:pPr>
        <w:ind w:left="720"/>
        <w:rPr>
          <w:rFonts w:cs="Menlo Regular"/>
          <w:szCs w:val="24"/>
          <w:lang w:val="en-US"/>
        </w:rPr>
      </w:pPr>
    </w:p>
    <w:p w14:paraId="292C9FF8" w14:textId="77777777" w:rsidR="00037E23" w:rsidRDefault="00B16183" w:rsidP="006D6F69">
      <w:pPr>
        <w:ind w:left="720"/>
        <w:rPr>
          <w:rFonts w:cs="Menlo Regular"/>
          <w:szCs w:val="24"/>
          <w:lang w:val="en-US"/>
        </w:rPr>
      </w:pPr>
      <w:hyperlink r:id="rId11" w:history="1">
        <w:r w:rsidR="00037E23" w:rsidRPr="00CC10A0">
          <w:rPr>
            <w:rStyle w:val="Hyperlink"/>
            <w:rFonts w:cs="Menlo Regular"/>
            <w:szCs w:val="24"/>
            <w:lang w:val="en-US"/>
          </w:rPr>
          <w:t>http://gerrit-open1.cisco.com/gerrit/gitweb?p=cosc-learning-labs.git;a=blob;f=doc/guide/virl.docx</w:t>
        </w:r>
      </w:hyperlink>
    </w:p>
    <w:p w14:paraId="3001BD0B" w14:textId="77777777" w:rsidR="003A6A02" w:rsidRPr="00D02B21" w:rsidRDefault="003A6A02" w:rsidP="00E92413">
      <w:pPr>
        <w:rPr>
          <w:rFonts w:cs="Calibri"/>
          <w:szCs w:val="24"/>
        </w:rPr>
      </w:pPr>
    </w:p>
    <w:p w14:paraId="4DBE2191" w14:textId="77777777" w:rsidR="006D6F69" w:rsidRPr="00D02B21" w:rsidRDefault="006D6F69">
      <w:pPr>
        <w:rPr>
          <w:rFonts w:cs="Calibri"/>
          <w:szCs w:val="24"/>
        </w:rPr>
      </w:pPr>
      <w:r w:rsidRPr="00D02B21">
        <w:rPr>
          <w:rFonts w:cs="Calibri"/>
          <w:szCs w:val="24"/>
        </w:rPr>
        <w:t>On Ubuntu, you need LibreOffice to read this document. To install:</w:t>
      </w:r>
    </w:p>
    <w:p w14:paraId="121A97F6" w14:textId="77777777" w:rsidR="006D6F69" w:rsidRPr="00D02B21" w:rsidRDefault="006D6F69">
      <w:pPr>
        <w:rPr>
          <w:rFonts w:cs="Calibri"/>
          <w:szCs w:val="24"/>
        </w:rPr>
      </w:pPr>
    </w:p>
    <w:p w14:paraId="21447B81" w14:textId="77777777" w:rsidR="006D6F69" w:rsidRPr="00D02B21" w:rsidRDefault="006D6F69" w:rsidP="006D6F69">
      <w:pPr>
        <w:ind w:left="720"/>
        <w:rPr>
          <w:rFonts w:cs="Calibri"/>
          <w:szCs w:val="24"/>
        </w:rPr>
      </w:pPr>
      <w:r w:rsidRPr="00D02B21">
        <w:rPr>
          <w:rFonts w:cs="Calibri"/>
          <w:szCs w:val="24"/>
        </w:rPr>
        <w:t>sudo apt-get install libreoffice</w:t>
      </w:r>
    </w:p>
    <w:p w14:paraId="5B42D41C" w14:textId="77777777" w:rsidR="006D6F69" w:rsidRPr="00D02B21" w:rsidRDefault="006D6F69">
      <w:pPr>
        <w:rPr>
          <w:rFonts w:cs="Calibri"/>
          <w:b/>
          <w:szCs w:val="24"/>
        </w:rPr>
      </w:pPr>
    </w:p>
    <w:p w14:paraId="2DD0249E" w14:textId="77777777" w:rsidR="006A66B6" w:rsidRPr="00D02B21" w:rsidRDefault="006A66B6">
      <w:pPr>
        <w:rPr>
          <w:rFonts w:cs="Calibri"/>
          <w:szCs w:val="24"/>
        </w:rPr>
      </w:pPr>
      <w:r w:rsidRPr="00D02B21">
        <w:rPr>
          <w:rFonts w:cs="Calibri"/>
          <w:szCs w:val="24"/>
        </w:rPr>
        <w:t>A copy of thi</w:t>
      </w:r>
      <w:r w:rsidR="003A6A02">
        <w:rPr>
          <w:rFonts w:cs="Calibri"/>
          <w:szCs w:val="24"/>
        </w:rPr>
        <w:t>s document is available in the following additional</w:t>
      </w:r>
      <w:r w:rsidRPr="00D02B21">
        <w:rPr>
          <w:rFonts w:cs="Calibri"/>
          <w:szCs w:val="24"/>
        </w:rPr>
        <w:t xml:space="preserve"> formats:</w:t>
      </w:r>
    </w:p>
    <w:p w14:paraId="25199133" w14:textId="77777777" w:rsidR="006A66B6" w:rsidRPr="00D02B21" w:rsidRDefault="006A66B6">
      <w:pPr>
        <w:rPr>
          <w:rFonts w:cs="Calibri"/>
          <w:szCs w:val="24"/>
        </w:rPr>
      </w:pPr>
    </w:p>
    <w:p w14:paraId="60E41629" w14:textId="77777777" w:rsidR="006A66B6" w:rsidRPr="00037E23" w:rsidRDefault="00911946" w:rsidP="003A6A02">
      <w:pPr>
        <w:pStyle w:val="ListParagraph"/>
        <w:numPr>
          <w:ilvl w:val="0"/>
          <w:numId w:val="8"/>
        </w:numPr>
        <w:rPr>
          <w:rFonts w:cs="Calibri"/>
          <w:szCs w:val="24"/>
        </w:rPr>
      </w:pPr>
      <w:r>
        <w:rPr>
          <w:rFonts w:cs="Menlo Regular"/>
          <w:color w:val="000000"/>
          <w:szCs w:val="24"/>
          <w:lang w:val="en-US"/>
        </w:rPr>
        <w:t>&lt;git&gt;</w:t>
      </w:r>
      <w:r w:rsidR="003A6A02" w:rsidRPr="00911946">
        <w:rPr>
          <w:rFonts w:cs="Menlo Regular"/>
          <w:color w:val="000000"/>
          <w:szCs w:val="24"/>
          <w:lang w:val="en-US"/>
        </w:rPr>
        <w:t>/cosc-learning-labs/doc/guide/</w:t>
      </w:r>
      <w:r w:rsidR="00D70C78">
        <w:rPr>
          <w:rFonts w:cs="Menlo Regular"/>
          <w:color w:val="000000"/>
          <w:szCs w:val="24"/>
          <w:lang w:val="en-US"/>
        </w:rPr>
        <w:t>virl</w:t>
      </w:r>
      <w:r w:rsidR="003A6A02" w:rsidRPr="00911946">
        <w:rPr>
          <w:rFonts w:cs="Menlo Regular"/>
          <w:color w:val="000000"/>
          <w:szCs w:val="24"/>
          <w:lang w:val="en-US"/>
        </w:rPr>
        <w:t>.pdf</w:t>
      </w:r>
    </w:p>
    <w:p w14:paraId="29330B6C" w14:textId="77777777" w:rsidR="00037E23" w:rsidRPr="003A6A02" w:rsidRDefault="00B16183" w:rsidP="003A6A02">
      <w:pPr>
        <w:pStyle w:val="ListParagraph"/>
        <w:numPr>
          <w:ilvl w:val="0"/>
          <w:numId w:val="8"/>
        </w:numPr>
        <w:rPr>
          <w:rFonts w:cs="Calibri"/>
          <w:szCs w:val="24"/>
        </w:rPr>
      </w:pPr>
      <w:hyperlink r:id="rId12" w:history="1">
        <w:r w:rsidR="00037E23" w:rsidRPr="00CC10A0">
          <w:rPr>
            <w:rStyle w:val="Hyperlink"/>
            <w:rFonts w:cs="Menlo Regular"/>
            <w:szCs w:val="24"/>
            <w:lang w:val="en-US"/>
          </w:rPr>
          <w:t>http://gerrit-open1.cisco.com/gerrit/gitweb?p=cosc-learning-labs.git;a=blob;f=doc/guide/virl.pdf</w:t>
        </w:r>
      </w:hyperlink>
    </w:p>
    <w:bookmarkStart w:id="2" w:name="_Toc285726969" w:displacedByCustomXml="next"/>
    <w:sdt>
      <w:sdtPr>
        <w:rPr>
          <w:rFonts w:ascii="Verdana" w:hAnsi="Verdana" w:cs="Times New Roman"/>
          <w:b w:val="0"/>
          <w:sz w:val="20"/>
        </w:rPr>
        <w:id w:val="1189178368"/>
        <w:docPartObj>
          <w:docPartGallery w:val="Table of Contents"/>
          <w:docPartUnique/>
        </w:docPartObj>
      </w:sdtPr>
      <w:sdtEndPr>
        <w:rPr>
          <w:bCs/>
          <w:noProof/>
        </w:rPr>
      </w:sdtEndPr>
      <w:sdtContent>
        <w:p w14:paraId="2649F09F" w14:textId="77777777" w:rsidR="00E92413" w:rsidRDefault="00E92413" w:rsidP="004169C5">
          <w:pPr>
            <w:pStyle w:val="Heading2"/>
          </w:pPr>
          <w:r>
            <w:t>Table of Contents</w:t>
          </w:r>
          <w:bookmarkEnd w:id="2"/>
        </w:p>
        <w:p w14:paraId="7DA0DB0D" w14:textId="77777777" w:rsidR="00980474" w:rsidRDefault="00E92413">
          <w:pPr>
            <w:pStyle w:val="TOC1"/>
            <w:tabs>
              <w:tab w:val="right" w:leader="dot" w:pos="9010"/>
            </w:tabs>
            <w:rPr>
              <w:rFonts w:asciiTheme="minorHAnsi" w:eastAsiaTheme="minorEastAsia" w:hAnsiTheme="minorHAnsi" w:cstheme="minorBidi"/>
              <w:b w:val="0"/>
              <w:noProof/>
              <w:lang w:eastAsia="ja-JP"/>
            </w:rPr>
          </w:pPr>
          <w:r>
            <w:rPr>
              <w:b w:val="0"/>
            </w:rPr>
            <w:fldChar w:fldCharType="begin"/>
          </w:r>
          <w:r>
            <w:instrText xml:space="preserve"> TOC \o "1-3" \h \z \u </w:instrText>
          </w:r>
          <w:r>
            <w:rPr>
              <w:b w:val="0"/>
            </w:rPr>
            <w:fldChar w:fldCharType="separate"/>
          </w:r>
          <w:r w:rsidR="00980474">
            <w:rPr>
              <w:noProof/>
            </w:rPr>
            <w:t>Learning Lab: Cisco Open Software-Defined-Network Controller (COSC)</w:t>
          </w:r>
          <w:r w:rsidR="00980474">
            <w:rPr>
              <w:noProof/>
            </w:rPr>
            <w:tab/>
          </w:r>
          <w:r w:rsidR="00980474">
            <w:rPr>
              <w:noProof/>
            </w:rPr>
            <w:fldChar w:fldCharType="begin"/>
          </w:r>
          <w:r w:rsidR="00980474">
            <w:rPr>
              <w:noProof/>
            </w:rPr>
            <w:instrText xml:space="preserve"> PAGEREF _Toc285726967 \h </w:instrText>
          </w:r>
          <w:r w:rsidR="00980474">
            <w:rPr>
              <w:noProof/>
            </w:rPr>
          </w:r>
          <w:r w:rsidR="00980474">
            <w:rPr>
              <w:noProof/>
            </w:rPr>
            <w:fldChar w:fldCharType="separate"/>
          </w:r>
          <w:r w:rsidR="00AA7039">
            <w:rPr>
              <w:noProof/>
            </w:rPr>
            <w:t>1</w:t>
          </w:r>
          <w:r w:rsidR="00980474">
            <w:rPr>
              <w:noProof/>
            </w:rPr>
            <w:fldChar w:fldCharType="end"/>
          </w:r>
        </w:p>
        <w:p w14:paraId="1F007304" w14:textId="77777777" w:rsidR="00980474" w:rsidRDefault="00980474">
          <w:pPr>
            <w:pStyle w:val="TOC2"/>
            <w:tabs>
              <w:tab w:val="right" w:leader="dot" w:pos="9010"/>
            </w:tabs>
            <w:rPr>
              <w:rFonts w:asciiTheme="minorHAnsi" w:eastAsiaTheme="minorEastAsia" w:hAnsiTheme="minorHAnsi" w:cstheme="minorBidi"/>
              <w:b w:val="0"/>
              <w:noProof/>
              <w:sz w:val="24"/>
              <w:szCs w:val="24"/>
              <w:lang w:eastAsia="ja-JP"/>
            </w:rPr>
          </w:pPr>
          <w:r>
            <w:rPr>
              <w:noProof/>
            </w:rPr>
            <w:t>Preface</w:t>
          </w:r>
          <w:r>
            <w:rPr>
              <w:noProof/>
            </w:rPr>
            <w:tab/>
          </w:r>
          <w:r>
            <w:rPr>
              <w:noProof/>
            </w:rPr>
            <w:fldChar w:fldCharType="begin"/>
          </w:r>
          <w:r>
            <w:rPr>
              <w:noProof/>
            </w:rPr>
            <w:instrText xml:space="preserve"> PAGEREF _Toc285726968 \h </w:instrText>
          </w:r>
          <w:r>
            <w:rPr>
              <w:noProof/>
            </w:rPr>
          </w:r>
          <w:r>
            <w:rPr>
              <w:noProof/>
            </w:rPr>
            <w:fldChar w:fldCharType="separate"/>
          </w:r>
          <w:r w:rsidR="00AA7039">
            <w:rPr>
              <w:noProof/>
            </w:rPr>
            <w:t>1</w:t>
          </w:r>
          <w:r>
            <w:rPr>
              <w:noProof/>
            </w:rPr>
            <w:fldChar w:fldCharType="end"/>
          </w:r>
        </w:p>
        <w:p w14:paraId="6F492C81" w14:textId="77777777" w:rsidR="00980474" w:rsidRDefault="00980474">
          <w:pPr>
            <w:pStyle w:val="TOC2"/>
            <w:tabs>
              <w:tab w:val="right" w:leader="dot" w:pos="9010"/>
            </w:tabs>
            <w:rPr>
              <w:rFonts w:asciiTheme="minorHAnsi" w:eastAsiaTheme="minorEastAsia" w:hAnsiTheme="minorHAnsi" w:cstheme="minorBidi"/>
              <w:b w:val="0"/>
              <w:noProof/>
              <w:sz w:val="24"/>
              <w:szCs w:val="24"/>
              <w:lang w:eastAsia="ja-JP"/>
            </w:rPr>
          </w:pPr>
          <w:r>
            <w:rPr>
              <w:noProof/>
            </w:rPr>
            <w:t>Table of Contents</w:t>
          </w:r>
          <w:r>
            <w:rPr>
              <w:noProof/>
            </w:rPr>
            <w:tab/>
          </w:r>
          <w:r>
            <w:rPr>
              <w:noProof/>
            </w:rPr>
            <w:fldChar w:fldCharType="begin"/>
          </w:r>
          <w:r>
            <w:rPr>
              <w:noProof/>
            </w:rPr>
            <w:instrText xml:space="preserve"> PAGEREF _Toc285726969 \h </w:instrText>
          </w:r>
          <w:r>
            <w:rPr>
              <w:noProof/>
            </w:rPr>
          </w:r>
          <w:r>
            <w:rPr>
              <w:noProof/>
            </w:rPr>
            <w:fldChar w:fldCharType="separate"/>
          </w:r>
          <w:r w:rsidR="00AA7039">
            <w:rPr>
              <w:noProof/>
            </w:rPr>
            <w:t>1</w:t>
          </w:r>
          <w:r>
            <w:rPr>
              <w:noProof/>
            </w:rPr>
            <w:fldChar w:fldCharType="end"/>
          </w:r>
        </w:p>
        <w:p w14:paraId="653D38B6" w14:textId="77777777" w:rsidR="00980474" w:rsidRDefault="00980474">
          <w:pPr>
            <w:pStyle w:val="TOC2"/>
            <w:tabs>
              <w:tab w:val="right" w:leader="dot" w:pos="9010"/>
            </w:tabs>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_Toc285726970 \h </w:instrText>
          </w:r>
          <w:r>
            <w:rPr>
              <w:noProof/>
            </w:rPr>
          </w:r>
          <w:r>
            <w:rPr>
              <w:noProof/>
            </w:rPr>
            <w:fldChar w:fldCharType="separate"/>
          </w:r>
          <w:r w:rsidR="00AA7039">
            <w:rPr>
              <w:noProof/>
            </w:rPr>
            <w:t>2</w:t>
          </w:r>
          <w:r>
            <w:rPr>
              <w:noProof/>
            </w:rPr>
            <w:fldChar w:fldCharType="end"/>
          </w:r>
        </w:p>
        <w:p w14:paraId="78B59506" w14:textId="77777777" w:rsidR="00980474" w:rsidRDefault="00980474">
          <w:pPr>
            <w:pStyle w:val="TOC2"/>
            <w:tabs>
              <w:tab w:val="right" w:leader="dot" w:pos="9010"/>
            </w:tabs>
            <w:rPr>
              <w:rFonts w:asciiTheme="minorHAnsi" w:eastAsiaTheme="minorEastAsia" w:hAnsiTheme="minorHAnsi" w:cstheme="minorBidi"/>
              <w:b w:val="0"/>
              <w:noProof/>
              <w:sz w:val="24"/>
              <w:szCs w:val="24"/>
              <w:lang w:eastAsia="ja-JP"/>
            </w:rPr>
          </w:pPr>
          <w:r>
            <w:rPr>
              <w:noProof/>
            </w:rPr>
            <w:t>Fast Track</w:t>
          </w:r>
          <w:r>
            <w:rPr>
              <w:noProof/>
            </w:rPr>
            <w:tab/>
          </w:r>
          <w:r>
            <w:rPr>
              <w:noProof/>
            </w:rPr>
            <w:fldChar w:fldCharType="begin"/>
          </w:r>
          <w:r>
            <w:rPr>
              <w:noProof/>
            </w:rPr>
            <w:instrText xml:space="preserve"> PAGEREF _Toc285726971 \h </w:instrText>
          </w:r>
          <w:r>
            <w:rPr>
              <w:noProof/>
            </w:rPr>
          </w:r>
          <w:r>
            <w:rPr>
              <w:noProof/>
            </w:rPr>
            <w:fldChar w:fldCharType="separate"/>
          </w:r>
          <w:r w:rsidR="00AA7039">
            <w:rPr>
              <w:noProof/>
            </w:rPr>
            <w:t>2</w:t>
          </w:r>
          <w:r>
            <w:rPr>
              <w:noProof/>
            </w:rPr>
            <w:fldChar w:fldCharType="end"/>
          </w:r>
        </w:p>
        <w:p w14:paraId="6923117F" w14:textId="77777777" w:rsidR="00980474" w:rsidRDefault="00980474">
          <w:pPr>
            <w:pStyle w:val="TOC2"/>
            <w:tabs>
              <w:tab w:val="right" w:leader="dot" w:pos="9010"/>
            </w:tabs>
            <w:rPr>
              <w:rFonts w:asciiTheme="minorHAnsi" w:eastAsiaTheme="minorEastAsia" w:hAnsiTheme="minorHAnsi" w:cstheme="minorBidi"/>
              <w:b w:val="0"/>
              <w:noProof/>
              <w:sz w:val="24"/>
              <w:szCs w:val="24"/>
              <w:lang w:eastAsia="ja-JP"/>
            </w:rPr>
          </w:pPr>
          <w:r>
            <w:rPr>
              <w:noProof/>
            </w:rPr>
            <w:t>Instructions</w:t>
          </w:r>
          <w:r>
            <w:rPr>
              <w:noProof/>
            </w:rPr>
            <w:tab/>
          </w:r>
          <w:r>
            <w:rPr>
              <w:noProof/>
            </w:rPr>
            <w:fldChar w:fldCharType="begin"/>
          </w:r>
          <w:r>
            <w:rPr>
              <w:noProof/>
            </w:rPr>
            <w:instrText xml:space="preserve"> PAGEREF _Toc285726972 \h </w:instrText>
          </w:r>
          <w:r>
            <w:rPr>
              <w:noProof/>
            </w:rPr>
          </w:r>
          <w:r>
            <w:rPr>
              <w:noProof/>
            </w:rPr>
            <w:fldChar w:fldCharType="separate"/>
          </w:r>
          <w:r w:rsidR="00AA7039">
            <w:rPr>
              <w:noProof/>
            </w:rPr>
            <w:t>2</w:t>
          </w:r>
          <w:r>
            <w:rPr>
              <w:noProof/>
            </w:rPr>
            <w:fldChar w:fldCharType="end"/>
          </w:r>
        </w:p>
        <w:p w14:paraId="01631AF8"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Pr>
              <w:noProof/>
            </w:rPr>
            <w:t>1. Connect to a Virl VM</w:t>
          </w:r>
          <w:r>
            <w:rPr>
              <w:noProof/>
            </w:rPr>
            <w:tab/>
          </w:r>
          <w:r>
            <w:rPr>
              <w:noProof/>
            </w:rPr>
            <w:fldChar w:fldCharType="begin"/>
          </w:r>
          <w:r>
            <w:rPr>
              <w:noProof/>
            </w:rPr>
            <w:instrText xml:space="preserve"> PAGEREF _Toc285726973 \h </w:instrText>
          </w:r>
          <w:r>
            <w:rPr>
              <w:noProof/>
            </w:rPr>
          </w:r>
          <w:r>
            <w:rPr>
              <w:noProof/>
            </w:rPr>
            <w:fldChar w:fldCharType="separate"/>
          </w:r>
          <w:r w:rsidR="00AA7039">
            <w:rPr>
              <w:noProof/>
            </w:rPr>
            <w:t>2</w:t>
          </w:r>
          <w:r>
            <w:rPr>
              <w:noProof/>
            </w:rPr>
            <w:fldChar w:fldCharType="end"/>
          </w:r>
        </w:p>
        <w:p w14:paraId="520E49CD"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Pr>
              <w:noProof/>
            </w:rPr>
            <w:t>2. Image of XR Device with Netconf</w:t>
          </w:r>
          <w:r>
            <w:rPr>
              <w:noProof/>
            </w:rPr>
            <w:tab/>
          </w:r>
          <w:r>
            <w:rPr>
              <w:noProof/>
            </w:rPr>
            <w:fldChar w:fldCharType="begin"/>
          </w:r>
          <w:r>
            <w:rPr>
              <w:noProof/>
            </w:rPr>
            <w:instrText xml:space="preserve"> PAGEREF _Toc285726974 \h </w:instrText>
          </w:r>
          <w:r>
            <w:rPr>
              <w:noProof/>
            </w:rPr>
          </w:r>
          <w:r>
            <w:rPr>
              <w:noProof/>
            </w:rPr>
            <w:fldChar w:fldCharType="separate"/>
          </w:r>
          <w:r w:rsidR="00AA7039">
            <w:rPr>
              <w:noProof/>
            </w:rPr>
            <w:t>2</w:t>
          </w:r>
          <w:r>
            <w:rPr>
              <w:noProof/>
            </w:rPr>
            <w:fldChar w:fldCharType="end"/>
          </w:r>
        </w:p>
        <w:p w14:paraId="09320FAD"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Pr>
              <w:noProof/>
            </w:rPr>
            <w:t>3. VM Maestro</w:t>
          </w:r>
          <w:r>
            <w:rPr>
              <w:noProof/>
            </w:rPr>
            <w:tab/>
          </w:r>
          <w:r>
            <w:rPr>
              <w:noProof/>
            </w:rPr>
            <w:fldChar w:fldCharType="begin"/>
          </w:r>
          <w:r>
            <w:rPr>
              <w:noProof/>
            </w:rPr>
            <w:instrText xml:space="preserve"> PAGEREF _Toc285726975 \h </w:instrText>
          </w:r>
          <w:r>
            <w:rPr>
              <w:noProof/>
            </w:rPr>
          </w:r>
          <w:r>
            <w:rPr>
              <w:noProof/>
            </w:rPr>
            <w:fldChar w:fldCharType="separate"/>
          </w:r>
          <w:r w:rsidR="00AA7039">
            <w:rPr>
              <w:noProof/>
            </w:rPr>
            <w:t>4</w:t>
          </w:r>
          <w:r>
            <w:rPr>
              <w:noProof/>
            </w:rPr>
            <w:fldChar w:fldCharType="end"/>
          </w:r>
        </w:p>
        <w:p w14:paraId="60900263"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Pr>
              <w:noProof/>
            </w:rPr>
            <w:t>4. Create and Run a Topology in VM Maestro</w:t>
          </w:r>
          <w:r>
            <w:rPr>
              <w:noProof/>
            </w:rPr>
            <w:tab/>
          </w:r>
          <w:r>
            <w:rPr>
              <w:noProof/>
            </w:rPr>
            <w:fldChar w:fldCharType="begin"/>
          </w:r>
          <w:r>
            <w:rPr>
              <w:noProof/>
            </w:rPr>
            <w:instrText xml:space="preserve"> PAGEREF _Toc285726976 \h </w:instrText>
          </w:r>
          <w:r>
            <w:rPr>
              <w:noProof/>
            </w:rPr>
          </w:r>
          <w:r>
            <w:rPr>
              <w:noProof/>
            </w:rPr>
            <w:fldChar w:fldCharType="separate"/>
          </w:r>
          <w:r w:rsidR="00AA7039">
            <w:rPr>
              <w:noProof/>
            </w:rPr>
            <w:t>5</w:t>
          </w:r>
          <w:r>
            <w:rPr>
              <w:noProof/>
            </w:rPr>
            <w:fldChar w:fldCharType="end"/>
          </w:r>
        </w:p>
        <w:p w14:paraId="0FB8860E"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Pr>
              <w:noProof/>
            </w:rPr>
            <w:t>5. Cisco Open SDN Controller (COSC)</w:t>
          </w:r>
          <w:r>
            <w:rPr>
              <w:noProof/>
            </w:rPr>
            <w:tab/>
          </w:r>
          <w:r>
            <w:rPr>
              <w:noProof/>
            </w:rPr>
            <w:fldChar w:fldCharType="begin"/>
          </w:r>
          <w:r>
            <w:rPr>
              <w:noProof/>
            </w:rPr>
            <w:instrText xml:space="preserve"> PAGEREF _Toc285726977 \h </w:instrText>
          </w:r>
          <w:r>
            <w:rPr>
              <w:noProof/>
            </w:rPr>
          </w:r>
          <w:r>
            <w:rPr>
              <w:noProof/>
            </w:rPr>
            <w:fldChar w:fldCharType="separate"/>
          </w:r>
          <w:r w:rsidR="00AA7039">
            <w:rPr>
              <w:noProof/>
            </w:rPr>
            <w:t>7</w:t>
          </w:r>
          <w:r>
            <w:rPr>
              <w:noProof/>
            </w:rPr>
            <w:fldChar w:fldCharType="end"/>
          </w:r>
        </w:p>
        <w:p w14:paraId="34FB84C1"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sidRPr="00E83B02">
            <w:rPr>
              <w:noProof/>
              <w:lang w:val="en-US"/>
            </w:rPr>
            <w:t>6. Client Applications and Sample Code</w:t>
          </w:r>
          <w:r>
            <w:rPr>
              <w:noProof/>
            </w:rPr>
            <w:tab/>
          </w:r>
          <w:r>
            <w:rPr>
              <w:noProof/>
            </w:rPr>
            <w:fldChar w:fldCharType="begin"/>
          </w:r>
          <w:r>
            <w:rPr>
              <w:noProof/>
            </w:rPr>
            <w:instrText xml:space="preserve"> PAGEREF _Toc285726978 \h </w:instrText>
          </w:r>
          <w:r>
            <w:rPr>
              <w:noProof/>
            </w:rPr>
          </w:r>
          <w:r>
            <w:rPr>
              <w:noProof/>
            </w:rPr>
            <w:fldChar w:fldCharType="separate"/>
          </w:r>
          <w:r w:rsidR="00AA7039">
            <w:rPr>
              <w:noProof/>
            </w:rPr>
            <w:t>9</w:t>
          </w:r>
          <w:r>
            <w:rPr>
              <w:noProof/>
            </w:rPr>
            <w:fldChar w:fldCharType="end"/>
          </w:r>
        </w:p>
        <w:p w14:paraId="3020A666"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sidRPr="00E83B02">
            <w:rPr>
              <w:noProof/>
              <w:lang w:val="en-US"/>
            </w:rPr>
            <w:t>7. iPython/Jupyter Notebook Server</w:t>
          </w:r>
          <w:r>
            <w:rPr>
              <w:noProof/>
            </w:rPr>
            <w:tab/>
          </w:r>
          <w:r>
            <w:rPr>
              <w:noProof/>
            </w:rPr>
            <w:fldChar w:fldCharType="begin"/>
          </w:r>
          <w:r>
            <w:rPr>
              <w:noProof/>
            </w:rPr>
            <w:instrText xml:space="preserve"> PAGEREF _Toc285726979 \h </w:instrText>
          </w:r>
          <w:r>
            <w:rPr>
              <w:noProof/>
            </w:rPr>
          </w:r>
          <w:r>
            <w:rPr>
              <w:noProof/>
            </w:rPr>
            <w:fldChar w:fldCharType="separate"/>
          </w:r>
          <w:r w:rsidR="00AA7039">
            <w:rPr>
              <w:noProof/>
            </w:rPr>
            <w:t>12</w:t>
          </w:r>
          <w:r>
            <w:rPr>
              <w:noProof/>
            </w:rPr>
            <w:fldChar w:fldCharType="end"/>
          </w:r>
        </w:p>
        <w:p w14:paraId="6F9C5910"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Pr>
              <w:noProof/>
            </w:rPr>
            <w:t>8. Eclipse IDE</w:t>
          </w:r>
          <w:r>
            <w:rPr>
              <w:noProof/>
            </w:rPr>
            <w:tab/>
          </w:r>
          <w:r>
            <w:rPr>
              <w:noProof/>
            </w:rPr>
            <w:fldChar w:fldCharType="begin"/>
          </w:r>
          <w:r>
            <w:rPr>
              <w:noProof/>
            </w:rPr>
            <w:instrText xml:space="preserve"> PAGEREF _Toc285726980 \h </w:instrText>
          </w:r>
          <w:r>
            <w:rPr>
              <w:noProof/>
            </w:rPr>
          </w:r>
          <w:r>
            <w:rPr>
              <w:noProof/>
            </w:rPr>
            <w:fldChar w:fldCharType="separate"/>
          </w:r>
          <w:r w:rsidR="00AA7039">
            <w:rPr>
              <w:noProof/>
            </w:rPr>
            <w:t>15</w:t>
          </w:r>
          <w:r>
            <w:rPr>
              <w:noProof/>
            </w:rPr>
            <w:fldChar w:fldCharType="end"/>
          </w:r>
        </w:p>
        <w:p w14:paraId="5C11BBFD" w14:textId="77777777" w:rsidR="00980474" w:rsidRDefault="00980474">
          <w:pPr>
            <w:pStyle w:val="TOC2"/>
            <w:tabs>
              <w:tab w:val="right" w:leader="dot" w:pos="9010"/>
            </w:tabs>
            <w:rPr>
              <w:rFonts w:asciiTheme="minorHAnsi" w:eastAsiaTheme="minorEastAsia" w:hAnsiTheme="minorHAnsi" w:cstheme="minorBidi"/>
              <w:b w:val="0"/>
              <w:noProof/>
              <w:sz w:val="24"/>
              <w:szCs w:val="24"/>
              <w:lang w:eastAsia="ja-JP"/>
            </w:rPr>
          </w:pPr>
          <w:r>
            <w:rPr>
              <w:noProof/>
            </w:rPr>
            <w:t>Appendices</w:t>
          </w:r>
          <w:r>
            <w:rPr>
              <w:noProof/>
            </w:rPr>
            <w:tab/>
          </w:r>
          <w:r>
            <w:rPr>
              <w:noProof/>
            </w:rPr>
            <w:fldChar w:fldCharType="begin"/>
          </w:r>
          <w:r>
            <w:rPr>
              <w:noProof/>
            </w:rPr>
            <w:instrText xml:space="preserve"> PAGEREF _Toc285726981 \h </w:instrText>
          </w:r>
          <w:r>
            <w:rPr>
              <w:noProof/>
            </w:rPr>
          </w:r>
          <w:r>
            <w:rPr>
              <w:noProof/>
            </w:rPr>
            <w:fldChar w:fldCharType="separate"/>
          </w:r>
          <w:r w:rsidR="00AA7039">
            <w:rPr>
              <w:noProof/>
            </w:rPr>
            <w:t>17</w:t>
          </w:r>
          <w:r>
            <w:rPr>
              <w:noProof/>
            </w:rPr>
            <w:fldChar w:fldCharType="end"/>
          </w:r>
        </w:p>
        <w:p w14:paraId="2F65B872"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Pr>
              <w:noProof/>
            </w:rPr>
            <w:t>Virl VM on Rack Space</w:t>
          </w:r>
          <w:r>
            <w:rPr>
              <w:noProof/>
            </w:rPr>
            <w:tab/>
          </w:r>
          <w:r>
            <w:rPr>
              <w:noProof/>
            </w:rPr>
            <w:fldChar w:fldCharType="begin"/>
          </w:r>
          <w:r>
            <w:rPr>
              <w:noProof/>
            </w:rPr>
            <w:instrText xml:space="preserve"> PAGEREF _Toc285726982 \h </w:instrText>
          </w:r>
          <w:r>
            <w:rPr>
              <w:noProof/>
            </w:rPr>
          </w:r>
          <w:r>
            <w:rPr>
              <w:noProof/>
            </w:rPr>
            <w:fldChar w:fldCharType="separate"/>
          </w:r>
          <w:r w:rsidR="00AA7039">
            <w:rPr>
              <w:noProof/>
            </w:rPr>
            <w:t>17</w:t>
          </w:r>
          <w:r>
            <w:rPr>
              <w:noProof/>
            </w:rPr>
            <w:fldChar w:fldCharType="end"/>
          </w:r>
        </w:p>
        <w:p w14:paraId="6C61B797"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Pr>
              <w:noProof/>
            </w:rPr>
            <w:t>Download OVPN certificate file from Virl VM Server</w:t>
          </w:r>
          <w:r>
            <w:rPr>
              <w:noProof/>
            </w:rPr>
            <w:tab/>
          </w:r>
          <w:r>
            <w:rPr>
              <w:noProof/>
            </w:rPr>
            <w:fldChar w:fldCharType="begin"/>
          </w:r>
          <w:r>
            <w:rPr>
              <w:noProof/>
            </w:rPr>
            <w:instrText xml:space="preserve"> PAGEREF _Toc285726983 \h </w:instrText>
          </w:r>
          <w:r>
            <w:rPr>
              <w:noProof/>
            </w:rPr>
          </w:r>
          <w:r>
            <w:rPr>
              <w:noProof/>
            </w:rPr>
            <w:fldChar w:fldCharType="separate"/>
          </w:r>
          <w:r w:rsidR="00AA7039">
            <w:rPr>
              <w:noProof/>
            </w:rPr>
            <w:t>18</w:t>
          </w:r>
          <w:r>
            <w:rPr>
              <w:noProof/>
            </w:rPr>
            <w:fldChar w:fldCharType="end"/>
          </w:r>
        </w:p>
        <w:p w14:paraId="7BCD1550"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Pr>
              <w:noProof/>
            </w:rPr>
            <w:t>About the image of the Netconf enabled XR device</w:t>
          </w:r>
          <w:r>
            <w:rPr>
              <w:noProof/>
            </w:rPr>
            <w:tab/>
          </w:r>
          <w:r>
            <w:rPr>
              <w:noProof/>
            </w:rPr>
            <w:fldChar w:fldCharType="begin"/>
          </w:r>
          <w:r>
            <w:rPr>
              <w:noProof/>
            </w:rPr>
            <w:instrText xml:space="preserve"> PAGEREF _Toc285726984 \h </w:instrText>
          </w:r>
          <w:r>
            <w:rPr>
              <w:noProof/>
            </w:rPr>
          </w:r>
          <w:r>
            <w:rPr>
              <w:noProof/>
            </w:rPr>
            <w:fldChar w:fldCharType="separate"/>
          </w:r>
          <w:r w:rsidR="00AA7039">
            <w:rPr>
              <w:noProof/>
            </w:rPr>
            <w:t>19</w:t>
          </w:r>
          <w:r>
            <w:rPr>
              <w:noProof/>
            </w:rPr>
            <w:fldChar w:fldCharType="end"/>
          </w:r>
        </w:p>
        <w:p w14:paraId="05B788D7" w14:textId="77777777" w:rsidR="00980474" w:rsidRDefault="00980474">
          <w:pPr>
            <w:pStyle w:val="TOC3"/>
            <w:tabs>
              <w:tab w:val="right" w:leader="dot" w:pos="9010"/>
            </w:tabs>
            <w:rPr>
              <w:rFonts w:asciiTheme="minorHAnsi" w:eastAsiaTheme="minorEastAsia" w:hAnsiTheme="minorHAnsi" w:cstheme="minorBidi"/>
              <w:noProof/>
              <w:sz w:val="24"/>
              <w:szCs w:val="24"/>
              <w:lang w:eastAsia="ja-JP"/>
            </w:rPr>
          </w:pPr>
          <w:r>
            <w:rPr>
              <w:noProof/>
            </w:rPr>
            <w:t>Custom Topology</w:t>
          </w:r>
          <w:r>
            <w:rPr>
              <w:noProof/>
            </w:rPr>
            <w:tab/>
          </w:r>
          <w:r>
            <w:rPr>
              <w:noProof/>
            </w:rPr>
            <w:fldChar w:fldCharType="begin"/>
          </w:r>
          <w:r>
            <w:rPr>
              <w:noProof/>
            </w:rPr>
            <w:instrText xml:space="preserve"> PAGEREF _Toc285726985 \h </w:instrText>
          </w:r>
          <w:r>
            <w:rPr>
              <w:noProof/>
            </w:rPr>
          </w:r>
          <w:r>
            <w:rPr>
              <w:noProof/>
            </w:rPr>
            <w:fldChar w:fldCharType="separate"/>
          </w:r>
          <w:r w:rsidR="00AA7039">
            <w:rPr>
              <w:noProof/>
            </w:rPr>
            <w:t>22</w:t>
          </w:r>
          <w:r>
            <w:rPr>
              <w:noProof/>
            </w:rPr>
            <w:fldChar w:fldCharType="end"/>
          </w:r>
        </w:p>
        <w:p w14:paraId="6D094D6F" w14:textId="77777777" w:rsidR="00E92413" w:rsidRDefault="00E92413">
          <w:r>
            <w:rPr>
              <w:b/>
              <w:bCs/>
              <w:noProof/>
            </w:rPr>
            <w:lastRenderedPageBreak/>
            <w:fldChar w:fldCharType="end"/>
          </w:r>
        </w:p>
      </w:sdtContent>
    </w:sdt>
    <w:p w14:paraId="18EC9768" w14:textId="77777777" w:rsidR="004169C5" w:rsidRDefault="004169C5" w:rsidP="004169C5">
      <w:pPr>
        <w:pStyle w:val="Heading2"/>
      </w:pPr>
      <w:bookmarkStart w:id="3" w:name="_Toc285726970"/>
      <w:r>
        <w:t>Overview</w:t>
      </w:r>
      <w:bookmarkEnd w:id="3"/>
    </w:p>
    <w:p w14:paraId="477942D4" w14:textId="77777777" w:rsidR="004169C5" w:rsidRDefault="00EF52FF" w:rsidP="004169C5">
      <w:pPr>
        <w:rPr>
          <w:rFonts w:cs="Calibri"/>
          <w:szCs w:val="24"/>
        </w:rPr>
      </w:pPr>
      <w:r>
        <w:rPr>
          <w:rFonts w:cs="Calibri"/>
          <w:szCs w:val="24"/>
        </w:rPr>
        <w:t>This document contains i</w:t>
      </w:r>
      <w:r w:rsidR="004169C5">
        <w:rPr>
          <w:rFonts w:cs="Calibri"/>
          <w:szCs w:val="24"/>
        </w:rPr>
        <w:t>nstructions for running a network simulation, consisting of:</w:t>
      </w:r>
    </w:p>
    <w:p w14:paraId="120594E3" w14:textId="77777777" w:rsidR="00423F0B" w:rsidRDefault="00423F0B" w:rsidP="004169C5">
      <w:pPr>
        <w:rPr>
          <w:rFonts w:cs="Calibri"/>
          <w:szCs w:val="24"/>
        </w:rPr>
      </w:pPr>
    </w:p>
    <w:p w14:paraId="7B2D8215" w14:textId="77777777" w:rsidR="004169C5" w:rsidRDefault="00E84521" w:rsidP="004169C5">
      <w:pPr>
        <w:pStyle w:val="ListParagraph"/>
        <w:numPr>
          <w:ilvl w:val="0"/>
          <w:numId w:val="8"/>
        </w:numPr>
        <w:rPr>
          <w:rFonts w:cs="Calibri"/>
          <w:szCs w:val="24"/>
        </w:rPr>
      </w:pPr>
      <w:r>
        <w:rPr>
          <w:rFonts w:cs="Calibri"/>
          <w:szCs w:val="24"/>
        </w:rPr>
        <w:t>Network Device</w:t>
      </w:r>
      <w:r w:rsidR="00B67EE0">
        <w:rPr>
          <w:rFonts w:cs="Calibri"/>
          <w:szCs w:val="24"/>
        </w:rPr>
        <w:t>s</w:t>
      </w:r>
      <w:r>
        <w:rPr>
          <w:rFonts w:cs="Calibri"/>
          <w:szCs w:val="24"/>
        </w:rPr>
        <w:t xml:space="preserve"> –</w:t>
      </w:r>
      <w:r w:rsidR="008B5663">
        <w:rPr>
          <w:rFonts w:cs="Calibri"/>
          <w:szCs w:val="24"/>
        </w:rPr>
        <w:t xml:space="preserve"> Netconf enabled, </w:t>
      </w:r>
      <w:r>
        <w:rPr>
          <w:rFonts w:cs="Calibri"/>
          <w:szCs w:val="24"/>
        </w:rPr>
        <w:t>t</w:t>
      </w:r>
      <w:r w:rsidR="004169C5">
        <w:rPr>
          <w:rFonts w:cs="Calibri"/>
          <w:szCs w:val="24"/>
        </w:rPr>
        <w:t>wo or more</w:t>
      </w:r>
      <w:r>
        <w:rPr>
          <w:rFonts w:cs="Calibri"/>
          <w:szCs w:val="24"/>
        </w:rPr>
        <w:t>.</w:t>
      </w:r>
    </w:p>
    <w:p w14:paraId="1BE4539F" w14:textId="77777777" w:rsidR="004169C5" w:rsidRDefault="008B5663" w:rsidP="004169C5">
      <w:pPr>
        <w:pStyle w:val="ListParagraph"/>
        <w:numPr>
          <w:ilvl w:val="0"/>
          <w:numId w:val="8"/>
        </w:numPr>
        <w:rPr>
          <w:rFonts w:cs="Calibri"/>
          <w:szCs w:val="24"/>
        </w:rPr>
      </w:pPr>
      <w:r>
        <w:rPr>
          <w:rFonts w:cs="Calibri"/>
          <w:szCs w:val="24"/>
        </w:rPr>
        <w:t>COSC Server - Ubuntu.</w:t>
      </w:r>
    </w:p>
    <w:p w14:paraId="2168B522" w14:textId="77777777" w:rsidR="008B5663" w:rsidRDefault="008B5663" w:rsidP="008B5663">
      <w:pPr>
        <w:pStyle w:val="ListParagraph"/>
        <w:numPr>
          <w:ilvl w:val="0"/>
          <w:numId w:val="8"/>
        </w:numPr>
        <w:rPr>
          <w:rFonts w:cs="Calibri"/>
          <w:szCs w:val="24"/>
        </w:rPr>
      </w:pPr>
      <w:r>
        <w:rPr>
          <w:rFonts w:cs="Calibri"/>
          <w:szCs w:val="24"/>
        </w:rPr>
        <w:t>COSC Client – Ubuntu.</w:t>
      </w:r>
    </w:p>
    <w:p w14:paraId="48F99FEF" w14:textId="77777777" w:rsidR="00E84521" w:rsidRDefault="00E84521" w:rsidP="008B5663">
      <w:pPr>
        <w:pStyle w:val="ListParagraph"/>
        <w:ind w:left="1440"/>
        <w:rPr>
          <w:rFonts w:cs="Calibri"/>
          <w:szCs w:val="24"/>
        </w:rPr>
      </w:pPr>
    </w:p>
    <w:p w14:paraId="2B7971B6" w14:textId="77777777" w:rsidR="00E84521" w:rsidRPr="00E84521" w:rsidRDefault="00E84521" w:rsidP="00E84521">
      <w:pPr>
        <w:rPr>
          <w:rFonts w:cs="Calibri"/>
          <w:szCs w:val="24"/>
        </w:rPr>
      </w:pPr>
      <w:r>
        <w:rPr>
          <w:rFonts w:cs="Calibri"/>
          <w:szCs w:val="24"/>
        </w:rPr>
        <w:t xml:space="preserve">Each component in the list above </w:t>
      </w:r>
      <w:r w:rsidR="00EF52FF">
        <w:rPr>
          <w:rFonts w:cs="Calibri"/>
          <w:szCs w:val="24"/>
        </w:rPr>
        <w:t>is</w:t>
      </w:r>
      <w:r>
        <w:rPr>
          <w:rFonts w:cs="Calibri"/>
          <w:szCs w:val="24"/>
        </w:rPr>
        <w:t xml:space="preserve"> configured</w:t>
      </w:r>
      <w:r w:rsidR="008B5663">
        <w:rPr>
          <w:rFonts w:cs="Calibri"/>
          <w:szCs w:val="24"/>
        </w:rPr>
        <w:t xml:space="preserve"> by the instructions below. </w:t>
      </w:r>
      <w:r w:rsidR="00CE7D80">
        <w:rPr>
          <w:rFonts w:cs="Calibri"/>
          <w:szCs w:val="24"/>
        </w:rPr>
        <w:t>T</w:t>
      </w:r>
      <w:r w:rsidR="008B5663">
        <w:rPr>
          <w:rFonts w:cs="Calibri"/>
          <w:szCs w:val="24"/>
        </w:rPr>
        <w:t>he Virl VM se</w:t>
      </w:r>
      <w:r w:rsidR="00EF52FF">
        <w:rPr>
          <w:rFonts w:cs="Calibri"/>
          <w:szCs w:val="24"/>
        </w:rPr>
        <w:t>r</w:t>
      </w:r>
      <w:r w:rsidR="008B5663">
        <w:rPr>
          <w:rFonts w:cs="Calibri"/>
          <w:szCs w:val="24"/>
        </w:rPr>
        <w:t xml:space="preserve">ver </w:t>
      </w:r>
      <w:r w:rsidR="00EF52FF">
        <w:rPr>
          <w:rFonts w:cs="Calibri"/>
          <w:szCs w:val="24"/>
        </w:rPr>
        <w:t>is</w:t>
      </w:r>
      <w:r w:rsidR="008B5663">
        <w:rPr>
          <w:rFonts w:cs="Calibri"/>
          <w:szCs w:val="24"/>
        </w:rPr>
        <w:t xml:space="preserve"> </w:t>
      </w:r>
      <w:r w:rsidR="00CE7D80">
        <w:rPr>
          <w:rFonts w:cs="Calibri"/>
          <w:szCs w:val="24"/>
        </w:rPr>
        <w:t xml:space="preserve">also </w:t>
      </w:r>
      <w:r w:rsidR="008B5663">
        <w:rPr>
          <w:rFonts w:cs="Calibri"/>
          <w:szCs w:val="24"/>
        </w:rPr>
        <w:t>configur</w:t>
      </w:r>
      <w:r w:rsidR="00EF52FF">
        <w:rPr>
          <w:rFonts w:cs="Calibri"/>
          <w:szCs w:val="24"/>
        </w:rPr>
        <w:t>ed</w:t>
      </w:r>
      <w:r w:rsidR="008B5663">
        <w:rPr>
          <w:rFonts w:cs="Calibri"/>
          <w:szCs w:val="24"/>
        </w:rPr>
        <w:t>.</w:t>
      </w:r>
    </w:p>
    <w:p w14:paraId="6D0C1D72" w14:textId="77777777" w:rsidR="008B5663" w:rsidRDefault="008B5663" w:rsidP="008B5663">
      <w:pPr>
        <w:pStyle w:val="Heading2"/>
      </w:pPr>
      <w:bookmarkStart w:id="4" w:name="_Toc285726971"/>
      <w:r>
        <w:t>Fast Track</w:t>
      </w:r>
      <w:bookmarkEnd w:id="4"/>
    </w:p>
    <w:p w14:paraId="04D27F73" w14:textId="77777777" w:rsidR="008B5663" w:rsidRDefault="008B5663" w:rsidP="008B5663">
      <w:pPr>
        <w:pStyle w:val="ListParagraph"/>
      </w:pPr>
    </w:p>
    <w:p w14:paraId="1A701AF3" w14:textId="77777777" w:rsidR="008B5663" w:rsidRDefault="008B5663" w:rsidP="008B5663">
      <w:pPr>
        <w:pStyle w:val="ListParagraph"/>
        <w:numPr>
          <w:ilvl w:val="0"/>
          <w:numId w:val="13"/>
        </w:numPr>
      </w:pPr>
      <w:r>
        <w:t>Connect</w:t>
      </w:r>
      <w:r w:rsidR="008C4AB7">
        <w:t xml:space="preserve"> to Virl VM</w:t>
      </w:r>
    </w:p>
    <w:p w14:paraId="59C68A48" w14:textId="77777777" w:rsidR="008B5663" w:rsidRDefault="008B5663" w:rsidP="008B5663">
      <w:pPr>
        <w:pStyle w:val="ListParagraph"/>
        <w:numPr>
          <w:ilvl w:val="0"/>
          <w:numId w:val="13"/>
        </w:numPr>
      </w:pPr>
      <w:r>
        <w:t>Install image of Netconf enabled XR device</w:t>
      </w:r>
    </w:p>
    <w:p w14:paraId="30B3DA3A" w14:textId="77777777" w:rsidR="008B5663" w:rsidRDefault="00EF52FF" w:rsidP="008B5663">
      <w:pPr>
        <w:pStyle w:val="ListParagraph"/>
        <w:numPr>
          <w:ilvl w:val="0"/>
          <w:numId w:val="13"/>
        </w:numPr>
      </w:pPr>
      <w:r>
        <w:t>Run simulation of the</w:t>
      </w:r>
      <w:r w:rsidR="008B5663">
        <w:t xml:space="preserve"> topology</w:t>
      </w:r>
    </w:p>
    <w:p w14:paraId="7EC7B663" w14:textId="77777777" w:rsidR="008B5663" w:rsidRDefault="008B5663" w:rsidP="008B5663">
      <w:pPr>
        <w:pStyle w:val="ListParagraph"/>
        <w:numPr>
          <w:ilvl w:val="0"/>
          <w:numId w:val="13"/>
        </w:numPr>
      </w:pPr>
      <w:r>
        <w:t>Configure each network device (router)</w:t>
      </w:r>
    </w:p>
    <w:p w14:paraId="4EACF391" w14:textId="77777777" w:rsidR="008B5663" w:rsidRDefault="008B5663" w:rsidP="008B5663">
      <w:pPr>
        <w:pStyle w:val="ListParagraph"/>
        <w:numPr>
          <w:ilvl w:val="0"/>
          <w:numId w:val="13"/>
        </w:numPr>
      </w:pPr>
      <w:r>
        <w:t>Configure COSC Server</w:t>
      </w:r>
    </w:p>
    <w:p w14:paraId="5C08E867" w14:textId="77777777" w:rsidR="008B5663" w:rsidRDefault="008B5663" w:rsidP="008B5663">
      <w:pPr>
        <w:pStyle w:val="ListParagraph"/>
        <w:numPr>
          <w:ilvl w:val="0"/>
          <w:numId w:val="13"/>
        </w:numPr>
      </w:pPr>
      <w:r>
        <w:t>Configure COSC Client</w:t>
      </w:r>
    </w:p>
    <w:p w14:paraId="5CC89261" w14:textId="77777777" w:rsidR="00E84521" w:rsidRDefault="00E84521" w:rsidP="00E84521">
      <w:pPr>
        <w:pStyle w:val="Heading2"/>
      </w:pPr>
      <w:bookmarkStart w:id="5" w:name="_Toc285726972"/>
      <w:r>
        <w:t>Instructions</w:t>
      </w:r>
      <w:bookmarkEnd w:id="5"/>
    </w:p>
    <w:p w14:paraId="15A480B6" w14:textId="77777777" w:rsidR="00525264" w:rsidRPr="00D02B21" w:rsidRDefault="00525264" w:rsidP="00525264">
      <w:pPr>
        <w:pStyle w:val="NumberedHeading3"/>
      </w:pPr>
      <w:bookmarkStart w:id="6" w:name="_Toc285726973"/>
      <w:r>
        <w:t>1</w:t>
      </w:r>
      <w:r w:rsidRPr="00D02B21">
        <w:t xml:space="preserve">. </w:t>
      </w:r>
      <w:r w:rsidR="008B5663">
        <w:t xml:space="preserve">Connect to </w:t>
      </w:r>
      <w:r w:rsidR="00D70C78">
        <w:t xml:space="preserve">a </w:t>
      </w:r>
      <w:r w:rsidRPr="00D02B21">
        <w:t>Virl VM</w:t>
      </w:r>
      <w:bookmarkEnd w:id="6"/>
    </w:p>
    <w:p w14:paraId="62EA880D" w14:textId="77777777" w:rsidR="00CA1F52" w:rsidRPr="00D02B21" w:rsidRDefault="00CA1F52">
      <w:pPr>
        <w:rPr>
          <w:szCs w:val="24"/>
        </w:rPr>
      </w:pPr>
    </w:p>
    <w:p w14:paraId="5A7254EE" w14:textId="77777777" w:rsidR="008C4AB7" w:rsidRDefault="001522EA">
      <w:pPr>
        <w:rPr>
          <w:rFonts w:cs="Calibri"/>
          <w:szCs w:val="24"/>
        </w:rPr>
      </w:pPr>
      <w:r w:rsidRPr="00D02B21">
        <w:rPr>
          <w:rFonts w:cs="Calibri"/>
          <w:szCs w:val="24"/>
        </w:rPr>
        <w:t>Obtain a</w:t>
      </w:r>
      <w:r w:rsidR="00835695" w:rsidRPr="00D02B21">
        <w:rPr>
          <w:rFonts w:cs="Calibri"/>
          <w:szCs w:val="24"/>
        </w:rPr>
        <w:t xml:space="preserve"> network connection to a </w:t>
      </w:r>
      <w:r w:rsidR="00D70C78">
        <w:rPr>
          <w:rFonts w:cs="Calibri"/>
          <w:szCs w:val="24"/>
        </w:rPr>
        <w:t>Virl VM</w:t>
      </w:r>
      <w:r w:rsidR="00B95CC0">
        <w:rPr>
          <w:rFonts w:cs="Calibri"/>
          <w:szCs w:val="24"/>
        </w:rPr>
        <w:t>.</w:t>
      </w:r>
      <w:r w:rsidR="008C4AB7">
        <w:rPr>
          <w:rFonts w:cs="Calibri"/>
          <w:szCs w:val="24"/>
        </w:rPr>
        <w:t xml:space="preserve"> The provisioning of the Virl VM is outside the scope of this document. Some of the appendices are related to this topic. </w:t>
      </w:r>
    </w:p>
    <w:p w14:paraId="6F31121D" w14:textId="77777777" w:rsidR="008C4AB7" w:rsidRDefault="008C4AB7">
      <w:pPr>
        <w:rPr>
          <w:rFonts w:cs="Calibri"/>
          <w:szCs w:val="24"/>
        </w:rPr>
      </w:pPr>
    </w:p>
    <w:p w14:paraId="4890D2B4" w14:textId="77777777" w:rsidR="00B95CC0" w:rsidRDefault="008C4AB7">
      <w:pPr>
        <w:rPr>
          <w:rFonts w:cs="Calibri"/>
          <w:szCs w:val="24"/>
        </w:rPr>
      </w:pPr>
      <w:r>
        <w:rPr>
          <w:rFonts w:cs="Calibri"/>
          <w:szCs w:val="24"/>
        </w:rPr>
        <w:t>For the remainder of this document it is assumed that the IP address of the Virl VM is 172.16.1.1. This is for illustration purposes only. Please adjust all instructions to your bespoke IP address.</w:t>
      </w:r>
    </w:p>
    <w:p w14:paraId="76F01A14" w14:textId="77777777" w:rsidR="00011735" w:rsidRPr="00D02B21" w:rsidRDefault="00C511BE" w:rsidP="00423F0B">
      <w:pPr>
        <w:pStyle w:val="NumberedHeading3"/>
      </w:pPr>
      <w:bookmarkStart w:id="7" w:name="_Toc285726974"/>
      <w:r w:rsidRPr="00D02B21">
        <w:t>2</w:t>
      </w:r>
      <w:r w:rsidR="00011735" w:rsidRPr="00D02B21">
        <w:t>. Image of XR Device with Netconf</w:t>
      </w:r>
      <w:bookmarkEnd w:id="7"/>
    </w:p>
    <w:p w14:paraId="74257789" w14:textId="77777777" w:rsidR="00011735" w:rsidRPr="00D02B21" w:rsidRDefault="00011735" w:rsidP="00011735">
      <w:pPr>
        <w:rPr>
          <w:szCs w:val="24"/>
        </w:rPr>
      </w:pPr>
    </w:p>
    <w:p w14:paraId="5C67AFCA" w14:textId="77777777" w:rsidR="00011735" w:rsidRPr="00D02B21" w:rsidRDefault="00011735" w:rsidP="00011735">
      <w:pPr>
        <w:rPr>
          <w:rFonts w:cs="Calibri"/>
          <w:szCs w:val="24"/>
        </w:rPr>
      </w:pPr>
      <w:r w:rsidRPr="00D02B21">
        <w:rPr>
          <w:rFonts w:cs="Calibri"/>
          <w:szCs w:val="24"/>
        </w:rPr>
        <w:t xml:space="preserve">There is a XR image on the </w:t>
      </w:r>
      <w:r w:rsidR="00EF52FF">
        <w:rPr>
          <w:rFonts w:cs="Calibri"/>
          <w:szCs w:val="24"/>
        </w:rPr>
        <w:t xml:space="preserve">Virl VM </w:t>
      </w:r>
      <w:r w:rsidRPr="00D02B21">
        <w:rPr>
          <w:rFonts w:cs="Calibri"/>
          <w:szCs w:val="24"/>
        </w:rPr>
        <w:t xml:space="preserve">but it does not have Netconf enabled. An alternative image will be </w:t>
      </w:r>
      <w:r w:rsidR="00862708">
        <w:rPr>
          <w:rFonts w:cs="Calibri"/>
          <w:szCs w:val="24"/>
        </w:rPr>
        <w:t>uploaded</w:t>
      </w:r>
      <w:r w:rsidRPr="00D02B21">
        <w:rPr>
          <w:rFonts w:cs="Calibri"/>
          <w:szCs w:val="24"/>
        </w:rPr>
        <w:t xml:space="preserve"> to the </w:t>
      </w:r>
      <w:r w:rsidR="00EF52FF">
        <w:rPr>
          <w:rFonts w:cs="Calibri"/>
          <w:szCs w:val="24"/>
        </w:rPr>
        <w:t>Virl VM</w:t>
      </w:r>
      <w:r w:rsidR="00862708">
        <w:rPr>
          <w:rFonts w:cs="Calibri"/>
          <w:szCs w:val="24"/>
        </w:rPr>
        <w:t xml:space="preserve"> UWM</w:t>
      </w:r>
      <w:r w:rsidRPr="00D02B21">
        <w:rPr>
          <w:rFonts w:cs="Calibri"/>
          <w:szCs w:val="24"/>
        </w:rPr>
        <w:t>.</w:t>
      </w:r>
    </w:p>
    <w:p w14:paraId="10CFBD50" w14:textId="77777777" w:rsidR="004A2769" w:rsidRPr="00D02B21" w:rsidRDefault="004A2769" w:rsidP="00011735">
      <w:pPr>
        <w:rPr>
          <w:rFonts w:cs="Calibri"/>
          <w:szCs w:val="24"/>
        </w:rPr>
      </w:pPr>
    </w:p>
    <w:p w14:paraId="0C9E733E" w14:textId="77777777" w:rsidR="004A2769" w:rsidRDefault="00D0085C" w:rsidP="00011735">
      <w:pPr>
        <w:rPr>
          <w:rFonts w:cs="Calibri"/>
          <w:szCs w:val="24"/>
        </w:rPr>
      </w:pPr>
      <w:r>
        <w:rPr>
          <w:rFonts w:cs="Calibri"/>
          <w:szCs w:val="24"/>
        </w:rPr>
        <w:t xml:space="preserve">From a Linux-style </w:t>
      </w:r>
      <w:r w:rsidR="004A2769" w:rsidRPr="00D02B21">
        <w:rPr>
          <w:rFonts w:cs="Calibri"/>
          <w:szCs w:val="24"/>
        </w:rPr>
        <w:t>computer</w:t>
      </w:r>
      <w:r w:rsidR="0090370A">
        <w:rPr>
          <w:rFonts w:cs="Calibri"/>
          <w:szCs w:val="24"/>
        </w:rPr>
        <w:t>, assuming that UWM is listening on 172.16.1.1:19400</w:t>
      </w:r>
      <w:r>
        <w:rPr>
          <w:rFonts w:cs="Calibri"/>
          <w:szCs w:val="24"/>
        </w:rPr>
        <w:t>:</w:t>
      </w:r>
    </w:p>
    <w:p w14:paraId="35B7C872" w14:textId="77777777" w:rsidR="00D0085C" w:rsidRDefault="00D0085C" w:rsidP="00011735">
      <w:pPr>
        <w:rPr>
          <w:rFonts w:cs="Calibri"/>
          <w:szCs w:val="24"/>
        </w:rPr>
      </w:pPr>
    </w:p>
    <w:p w14:paraId="66919CB9" w14:textId="77777777" w:rsidR="00D0085C" w:rsidRPr="00D0085C" w:rsidRDefault="00D0085C" w:rsidP="00D0085C">
      <w:pPr>
        <w:pStyle w:val="HTMLPreformatted"/>
        <w:ind w:left="720"/>
        <w:rPr>
          <w:rFonts w:cs="Menlo Regular"/>
          <w:color w:val="000000"/>
          <w:lang w:val="en-US"/>
        </w:rPr>
      </w:pPr>
      <w:r w:rsidRPr="00D0085C">
        <w:rPr>
          <w:rFonts w:cs="Menlo Regular"/>
          <w:color w:val="000000"/>
          <w:lang w:val="en-US"/>
        </w:rPr>
        <w:t>curl -F "subtype=IOS XRv" -F "version=5.1.1.53U" -F "release=5.1.1.53U" -F "image-url=http://10.176.1.75/images/5.1.1.53U.vmdk" -u uwmadmin http://</w:t>
      </w:r>
      <w:r w:rsidR="009962F5">
        <w:rPr>
          <w:rFonts w:cs="Menlo Regular"/>
          <w:color w:val="000000"/>
          <w:lang w:val="en-US"/>
        </w:rPr>
        <w:t>172.16.1.1</w:t>
      </w:r>
      <w:r w:rsidRPr="00D0085C">
        <w:rPr>
          <w:rFonts w:cs="Menlo Regular"/>
          <w:color w:val="000000"/>
          <w:lang w:val="en-US"/>
        </w:rPr>
        <w:t>:19400/rest/images</w:t>
      </w:r>
    </w:p>
    <w:p w14:paraId="7B3640D7" w14:textId="77777777" w:rsidR="009962F5" w:rsidRDefault="009962F5" w:rsidP="00D0085C">
      <w:pPr>
        <w:rPr>
          <w:rFonts w:cs="Calibri"/>
          <w:szCs w:val="24"/>
        </w:rPr>
      </w:pPr>
    </w:p>
    <w:p w14:paraId="6B627DED" w14:textId="77777777" w:rsidR="00D0085C" w:rsidRPr="00D02B21" w:rsidRDefault="009962F5" w:rsidP="00D0085C">
      <w:pPr>
        <w:rPr>
          <w:rFonts w:cs="Calibri"/>
          <w:szCs w:val="24"/>
        </w:rPr>
      </w:pPr>
      <w:r>
        <w:rPr>
          <w:rFonts w:cs="Calibri"/>
          <w:szCs w:val="24"/>
        </w:rPr>
        <w:t>A s</w:t>
      </w:r>
      <w:r w:rsidR="00D0085C" w:rsidRPr="00D02B21">
        <w:rPr>
          <w:rFonts w:cs="Calibri"/>
          <w:szCs w:val="24"/>
        </w:rPr>
        <w:t xml:space="preserve">uccessful response is shown below. Note that you must enter the password “password” </w:t>
      </w:r>
      <w:r w:rsidR="008C4AB7">
        <w:rPr>
          <w:rFonts w:cs="Calibri"/>
          <w:szCs w:val="24"/>
        </w:rPr>
        <w:t xml:space="preserve">when prompted </w:t>
      </w:r>
      <w:r w:rsidR="00D0085C" w:rsidRPr="00D02B21">
        <w:rPr>
          <w:rFonts w:cs="Calibri"/>
          <w:szCs w:val="24"/>
        </w:rPr>
        <w:t>(</w:t>
      </w:r>
      <w:r>
        <w:rPr>
          <w:rFonts w:cs="Calibri"/>
          <w:szCs w:val="24"/>
        </w:rPr>
        <w:t>without</w:t>
      </w:r>
      <w:r w:rsidR="00D0085C" w:rsidRPr="00D02B21">
        <w:rPr>
          <w:rFonts w:cs="Calibri"/>
          <w:szCs w:val="24"/>
        </w:rPr>
        <w:t xml:space="preserve"> the “”):</w:t>
      </w:r>
    </w:p>
    <w:p w14:paraId="3C85D6D2" w14:textId="77777777" w:rsidR="00D0085C" w:rsidRPr="00D02B21" w:rsidRDefault="00D0085C" w:rsidP="00D0085C">
      <w:pPr>
        <w:rPr>
          <w:rFonts w:cs="Calibri"/>
          <w:szCs w:val="24"/>
        </w:rPr>
      </w:pPr>
    </w:p>
    <w:p w14:paraId="758F1B84"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Enter host password for user 'uwmadmin':</w:t>
      </w:r>
    </w:p>
    <w:p w14:paraId="0E1F8002"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w:t>
      </w:r>
    </w:p>
    <w:p w14:paraId="697E7350"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"disk-usage": {</w:t>
      </w:r>
    </w:p>
    <w:p w14:paraId="331AB2CF"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"percentage-usage": "77.31",</w:t>
      </w:r>
    </w:p>
    <w:p w14:paraId="224A7483"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lastRenderedPageBreak/>
        <w:t xml:space="preserve">    "total-disk-space-GB": "28.25",</w:t>
      </w:r>
    </w:p>
    <w:p w14:paraId="1D6479BE"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"used-disk-space-GB": "21.84"</w:t>
      </w:r>
    </w:p>
    <w:p w14:paraId="329F31AF"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w:t>
      </w:r>
    </w:p>
    <w:p w14:paraId="2041E13D"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"image": {</w:t>
      </w:r>
    </w:p>
    <w:p w14:paraId="1A6AB2C2"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"_owned": true,</w:t>
      </w:r>
    </w:p>
    <w:p w14:paraId="0A588EE7"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"checksum": "219c8e678480fdca3dcfb14522b7628b",</w:t>
      </w:r>
    </w:p>
    <w:p w14:paraId="026EDFE8"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"container_format": "bare",</w:t>
      </w:r>
    </w:p>
    <w:p w14:paraId="72906C4B"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"created_at": "2015-02-09T19:48:24",</w:t>
      </w:r>
    </w:p>
    <w:p w14:paraId="29976F1D"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"deleted": false,</w:t>
      </w:r>
    </w:p>
    <w:p w14:paraId="318E6B4D"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"deleted_at": null,</w:t>
      </w:r>
    </w:p>
    <w:p w14:paraId="3FB7328D"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"disk_format": "qcow2",</w:t>
      </w:r>
    </w:p>
    <w:p w14:paraId="721B334C"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"id": "e7d549d3-cd18-4ef3-8f7d-35d218b3add9",</w:t>
      </w:r>
    </w:p>
    <w:p w14:paraId="188BCFEA"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"is_public": true,</w:t>
      </w:r>
    </w:p>
    <w:p w14:paraId="46B40DAA"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"min_disk": 3,</w:t>
      </w:r>
    </w:p>
    <w:p w14:paraId="047CFB71"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"min_ram": 0,</w:t>
      </w:r>
    </w:p>
    <w:p w14:paraId="49C6D8DF"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"name": "IOS XRv-5.1.1.53U",</w:t>
      </w:r>
    </w:p>
    <w:p w14:paraId="6C7AAD0A"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"owner": "77db3c34bff849569550c1582181c7fe",</w:t>
      </w:r>
    </w:p>
    <w:p w14:paraId="394D4428"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"properties": {</w:t>
      </w:r>
    </w:p>
    <w:p w14:paraId="643C7F2E"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"config_disk_type": "cdrom",</w:t>
      </w:r>
    </w:p>
    <w:p w14:paraId="7FE800F1"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"hw_disk_bus": "ide",</w:t>
      </w:r>
    </w:p>
    <w:p w14:paraId="027919B6"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"hw_vif_model": "virtio",</w:t>
      </w:r>
    </w:p>
    <w:p w14:paraId="7ADC0DD7"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"release": "5.1.1.53U",</w:t>
      </w:r>
    </w:p>
    <w:p w14:paraId="670BF02F"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"serial": "3",</w:t>
      </w:r>
    </w:p>
    <w:p w14:paraId="500A2E63"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"subtype": "IOS XRv",</w:t>
      </w:r>
    </w:p>
    <w:p w14:paraId="31A27AB6"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"version": "5.1.1.53U"</w:t>
      </w:r>
    </w:p>
    <w:p w14:paraId="414A5D6D"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w:t>
      </w:r>
    </w:p>
    <w:p w14:paraId="5CEEF91C"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"protected": false,</w:t>
      </w:r>
    </w:p>
    <w:p w14:paraId="56D79132"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"size": 599785472,</w:t>
      </w:r>
    </w:p>
    <w:p w14:paraId="26EA05D4"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"status": "active",</w:t>
      </w:r>
    </w:p>
    <w:p w14:paraId="7AEE679C"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"updated_at": "2015-02-09T19:48:26",</w:t>
      </w:r>
    </w:p>
    <w:p w14:paraId="2709C475"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"virtual_size": null</w:t>
      </w:r>
    </w:p>
    <w:p w14:paraId="3CC28EDA" w14:textId="77777777" w:rsidR="00D0085C" w:rsidRPr="00D02B21" w:rsidRDefault="00D0085C" w:rsidP="00D008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w:t>
      </w:r>
    </w:p>
    <w:p w14:paraId="0EEF0C94" w14:textId="77777777" w:rsidR="00D0085C" w:rsidRPr="00D02B21" w:rsidRDefault="00D0085C" w:rsidP="00D0085C">
      <w:pPr>
        <w:ind w:left="560"/>
        <w:rPr>
          <w:rFonts w:ascii="Courier" w:hAnsi="Courier" w:cs="Menlo Regular"/>
          <w:color w:val="000000"/>
          <w:szCs w:val="24"/>
          <w:lang w:val="en-US"/>
        </w:rPr>
      </w:pPr>
      <w:r w:rsidRPr="00D02B21">
        <w:rPr>
          <w:rFonts w:ascii="Courier" w:hAnsi="Courier" w:cs="Menlo Regular"/>
          <w:color w:val="000000"/>
          <w:szCs w:val="24"/>
          <w:lang w:val="en-US"/>
        </w:rPr>
        <w:t>}</w:t>
      </w:r>
    </w:p>
    <w:p w14:paraId="03C232E8" w14:textId="77777777" w:rsidR="00D0085C" w:rsidRPr="00D02B21" w:rsidRDefault="00D0085C" w:rsidP="00011735">
      <w:pPr>
        <w:rPr>
          <w:rFonts w:cs="Calibri"/>
          <w:szCs w:val="24"/>
        </w:rPr>
      </w:pPr>
    </w:p>
    <w:p w14:paraId="4C27970B" w14:textId="77777777" w:rsidR="00D64AF8" w:rsidRDefault="00D64AF8" w:rsidP="009962F5">
      <w:pPr>
        <w:rPr>
          <w:rFonts w:cs="Calibri"/>
          <w:szCs w:val="24"/>
        </w:rPr>
      </w:pPr>
      <w:commentRangeStart w:id="8"/>
      <w:r>
        <w:rPr>
          <w:rFonts w:cs="Calibri"/>
          <w:szCs w:val="24"/>
        </w:rPr>
        <w:t>If</w:t>
      </w:r>
      <w:commentRangeEnd w:id="8"/>
      <w:r w:rsidR="00A34EA0">
        <w:rPr>
          <w:rStyle w:val="CommentReference"/>
        </w:rPr>
        <w:commentReference w:id="8"/>
      </w:r>
      <w:r>
        <w:rPr>
          <w:rFonts w:cs="Calibri"/>
          <w:szCs w:val="24"/>
        </w:rPr>
        <w:t xml:space="preserve"> you prefer to </w:t>
      </w:r>
      <w:r w:rsidR="003D7C27">
        <w:rPr>
          <w:rFonts w:cs="Calibri"/>
          <w:szCs w:val="24"/>
        </w:rPr>
        <w:t xml:space="preserve">break the command above into two steps then </w:t>
      </w:r>
      <w:r>
        <w:rPr>
          <w:rFonts w:cs="Calibri"/>
          <w:szCs w:val="24"/>
        </w:rPr>
        <w:t>copy the image file to the Virl VM:</w:t>
      </w:r>
    </w:p>
    <w:p w14:paraId="25DA53A5" w14:textId="77777777" w:rsidR="00D64AF8" w:rsidRDefault="00D64AF8" w:rsidP="009962F5">
      <w:pPr>
        <w:rPr>
          <w:rFonts w:cs="Calibri"/>
          <w:szCs w:val="24"/>
        </w:rPr>
      </w:pPr>
    </w:p>
    <w:p w14:paraId="43C7A1D4" w14:textId="77777777" w:rsidR="00D64AF8" w:rsidRPr="00D64AF8" w:rsidRDefault="00D64AF8" w:rsidP="00D64AF8">
      <w:pPr>
        <w:ind w:left="720"/>
        <w:rPr>
          <w:rFonts w:ascii="Courier" w:hAnsi="Courier"/>
          <w:lang w:val="en-US"/>
        </w:rPr>
      </w:pPr>
      <w:r w:rsidRPr="00D64AF8">
        <w:rPr>
          <w:rFonts w:ascii="Courier" w:hAnsi="Courier"/>
          <w:lang w:val="en-US"/>
        </w:rPr>
        <w:t>scp 5.1.1.53U.vmdk virl@</w:t>
      </w:r>
      <w:r>
        <w:rPr>
          <w:rFonts w:ascii="Courier" w:hAnsi="Courier"/>
          <w:lang w:val="en-US"/>
        </w:rPr>
        <w:t>172.16.1.1</w:t>
      </w:r>
      <w:r w:rsidRPr="00D64AF8">
        <w:rPr>
          <w:rFonts w:ascii="Courier" w:hAnsi="Courier"/>
          <w:lang w:val="en-US"/>
        </w:rPr>
        <w:t>:5.1.1.53U.vmdk</w:t>
      </w:r>
    </w:p>
    <w:p w14:paraId="5C982764" w14:textId="77777777" w:rsidR="00D64AF8" w:rsidRDefault="00D64AF8" w:rsidP="00D64AF8">
      <w:pPr>
        <w:rPr>
          <w:rFonts w:cs="Calibri"/>
          <w:szCs w:val="24"/>
        </w:rPr>
      </w:pPr>
    </w:p>
    <w:p w14:paraId="542C1E50" w14:textId="77777777" w:rsidR="00D64AF8" w:rsidRDefault="00D64AF8" w:rsidP="00D64AF8">
      <w:pPr>
        <w:rPr>
          <w:rFonts w:cs="Calibri"/>
          <w:szCs w:val="24"/>
        </w:rPr>
      </w:pPr>
      <w:r>
        <w:rPr>
          <w:rFonts w:cs="Calibri"/>
          <w:szCs w:val="24"/>
        </w:rPr>
        <w:t>and the</w:t>
      </w:r>
      <w:r w:rsidR="003D7C27">
        <w:rPr>
          <w:rFonts w:cs="Calibri"/>
          <w:szCs w:val="24"/>
        </w:rPr>
        <w:t>n add the image to UWM</w:t>
      </w:r>
      <w:r>
        <w:rPr>
          <w:rFonts w:cs="Calibri"/>
          <w:szCs w:val="24"/>
        </w:rPr>
        <w:t>:</w:t>
      </w:r>
    </w:p>
    <w:p w14:paraId="3B93CDFC" w14:textId="77777777" w:rsidR="00D64AF8" w:rsidRDefault="00D64AF8" w:rsidP="00D64AF8">
      <w:pPr>
        <w:rPr>
          <w:rFonts w:cs="Calibri"/>
          <w:szCs w:val="24"/>
        </w:rPr>
      </w:pPr>
    </w:p>
    <w:p w14:paraId="30521E1B" w14:textId="77777777" w:rsidR="00D64AF8" w:rsidRPr="00D0085C" w:rsidRDefault="00D64AF8" w:rsidP="00D64AF8">
      <w:pPr>
        <w:pStyle w:val="HTMLPreformatted"/>
        <w:ind w:left="720"/>
        <w:rPr>
          <w:rFonts w:cs="Menlo Regular"/>
          <w:color w:val="000000"/>
          <w:lang w:val="en-US"/>
        </w:rPr>
      </w:pPr>
      <w:r w:rsidRPr="00D0085C">
        <w:rPr>
          <w:rFonts w:cs="Menlo Regular"/>
          <w:color w:val="000000"/>
          <w:lang w:val="en-US"/>
        </w:rPr>
        <w:t>curl -F "subtype=IOS XRv" -F "version=5.1.1.53U" -F "</w:t>
      </w:r>
      <w:r w:rsidR="003D7C27">
        <w:rPr>
          <w:rFonts w:cs="Menlo Regular"/>
          <w:color w:val="000000"/>
          <w:lang w:val="en-US"/>
        </w:rPr>
        <w:t>release=5.1.1.53U" -F "image-path</w:t>
      </w:r>
      <w:r w:rsidRPr="00D0085C">
        <w:rPr>
          <w:rFonts w:cs="Menlo Regular"/>
          <w:color w:val="000000"/>
          <w:lang w:val="en-US"/>
        </w:rPr>
        <w:t>=</w:t>
      </w:r>
      <w:r w:rsidR="003D7C27">
        <w:rPr>
          <w:rFonts w:cs="Menlo Regular"/>
          <w:color w:val="000000"/>
          <w:lang w:val="en-US"/>
        </w:rPr>
        <w:t>/home/virl</w:t>
      </w:r>
      <w:r w:rsidRPr="00D0085C">
        <w:rPr>
          <w:rFonts w:cs="Menlo Regular"/>
          <w:color w:val="000000"/>
          <w:lang w:val="en-US"/>
        </w:rPr>
        <w:t>/5.1.1.53U.vmdk" -u uwmadmin http://</w:t>
      </w:r>
      <w:r>
        <w:rPr>
          <w:rFonts w:cs="Menlo Regular"/>
          <w:color w:val="000000"/>
          <w:lang w:val="en-US"/>
        </w:rPr>
        <w:t>172.16.1.1</w:t>
      </w:r>
      <w:r w:rsidRPr="00D0085C">
        <w:rPr>
          <w:rFonts w:cs="Menlo Regular"/>
          <w:color w:val="000000"/>
          <w:lang w:val="en-US"/>
        </w:rPr>
        <w:t>:19400/rest/images</w:t>
      </w:r>
    </w:p>
    <w:p w14:paraId="5959B851" w14:textId="77777777" w:rsidR="009962F5" w:rsidRPr="00D02B21" w:rsidRDefault="009962F5" w:rsidP="009962F5">
      <w:pPr>
        <w:rPr>
          <w:rFonts w:cs="Calibri"/>
          <w:szCs w:val="24"/>
        </w:rPr>
      </w:pPr>
    </w:p>
    <w:p w14:paraId="6200D257" w14:textId="77777777" w:rsidR="003D7C27" w:rsidRPr="00D02B21" w:rsidRDefault="003D7C27" w:rsidP="003D7C27">
      <w:pPr>
        <w:rPr>
          <w:rFonts w:cs="Calibri"/>
          <w:szCs w:val="24"/>
        </w:rPr>
      </w:pPr>
      <w:r w:rsidRPr="00D02B21">
        <w:rPr>
          <w:rFonts w:cs="Calibri"/>
          <w:szCs w:val="24"/>
        </w:rPr>
        <w:t>The XR Netconf image is confirmed visually by visiting the web page:</w:t>
      </w:r>
    </w:p>
    <w:p w14:paraId="5492486B" w14:textId="77777777" w:rsidR="003D7C27" w:rsidRPr="00D02B21" w:rsidRDefault="003D7C27" w:rsidP="003D7C27">
      <w:pPr>
        <w:rPr>
          <w:rFonts w:cs="Calibri"/>
          <w:szCs w:val="24"/>
        </w:rPr>
      </w:pPr>
    </w:p>
    <w:p w14:paraId="0AF11188" w14:textId="77777777" w:rsidR="003D7C27" w:rsidRPr="00D02B21" w:rsidRDefault="00B16183" w:rsidP="003D7C27">
      <w:pPr>
        <w:ind w:left="720"/>
        <w:rPr>
          <w:rFonts w:ascii="Courier" w:hAnsi="Courier" w:cs="Calibri"/>
          <w:szCs w:val="24"/>
        </w:rPr>
      </w:pPr>
      <w:hyperlink r:id="rId14" w:history="1">
        <w:r w:rsidR="003D7C27" w:rsidRPr="00D02B21">
          <w:rPr>
            <w:rStyle w:val="Hyperlink"/>
            <w:rFonts w:ascii="Courier" w:hAnsi="Courier" w:cs="Calibri"/>
            <w:szCs w:val="24"/>
          </w:rPr>
          <w:t>http://172.16.1.1:19400/admin/images</w:t>
        </w:r>
      </w:hyperlink>
    </w:p>
    <w:p w14:paraId="5D3A4E05" w14:textId="77777777" w:rsidR="003D7C27" w:rsidRPr="00D02B21" w:rsidRDefault="003D7C27" w:rsidP="003D7C27">
      <w:pPr>
        <w:rPr>
          <w:rFonts w:cs="Calibri"/>
          <w:szCs w:val="24"/>
        </w:rPr>
      </w:pPr>
    </w:p>
    <w:p w14:paraId="20CFF7D3" w14:textId="77777777" w:rsidR="003D7C27" w:rsidRDefault="003D7C27" w:rsidP="003D7C27">
      <w:pPr>
        <w:rPr>
          <w:rFonts w:cs="Calibri"/>
          <w:szCs w:val="24"/>
        </w:rPr>
      </w:pPr>
      <w:r w:rsidRPr="00D02B21">
        <w:rPr>
          <w:rFonts w:cs="Calibri"/>
          <w:szCs w:val="24"/>
        </w:rPr>
        <w:t>The username is ‘uwmadmin’ and the password is ‘password’.</w:t>
      </w:r>
    </w:p>
    <w:p w14:paraId="6563239B" w14:textId="77777777" w:rsidR="003D7C27" w:rsidRDefault="003D7C27" w:rsidP="003D7C27">
      <w:pPr>
        <w:rPr>
          <w:rFonts w:cs="Calibri"/>
          <w:szCs w:val="24"/>
        </w:rPr>
      </w:pPr>
    </w:p>
    <w:p w14:paraId="2759D5DD" w14:textId="77777777" w:rsidR="009962F5" w:rsidRPr="00D02B21" w:rsidRDefault="009962F5" w:rsidP="009962F5">
      <w:pPr>
        <w:rPr>
          <w:szCs w:val="24"/>
        </w:rPr>
      </w:pPr>
      <w:r w:rsidRPr="00D02B21">
        <w:rPr>
          <w:szCs w:val="24"/>
        </w:rPr>
        <w:t>In the screenshot, below, you can see the menu item “Images” on the left and the Netconf version of XR named IOS XRv-51.1.53U.</w:t>
      </w:r>
    </w:p>
    <w:p w14:paraId="3C6E4FFC" w14:textId="77777777" w:rsidR="009962F5" w:rsidRPr="00D02B21" w:rsidRDefault="009962F5" w:rsidP="009962F5">
      <w:pPr>
        <w:rPr>
          <w:rFonts w:cs="Calibri"/>
          <w:szCs w:val="24"/>
        </w:rPr>
      </w:pPr>
    </w:p>
    <w:p w14:paraId="6EFF4212" w14:textId="77777777" w:rsidR="009962F5" w:rsidRPr="00D02B21" w:rsidRDefault="009962F5" w:rsidP="009962F5">
      <w:pPr>
        <w:rPr>
          <w:rFonts w:cs="Calibri"/>
          <w:szCs w:val="24"/>
        </w:rPr>
      </w:pPr>
      <w:r w:rsidRPr="00D02B21">
        <w:rPr>
          <w:noProof/>
          <w:szCs w:val="24"/>
          <w:lang w:val="en-US"/>
        </w:rPr>
        <w:lastRenderedPageBreak/>
        <w:drawing>
          <wp:inline distT="0" distB="0" distL="0" distR="0" wp14:anchorId="61E51300" wp14:editId="2C16E3D5">
            <wp:extent cx="5257800" cy="36419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9123" cy="3642903"/>
                    </a:xfrm>
                    <a:prstGeom prst="rect">
                      <a:avLst/>
                    </a:prstGeom>
                    <a:noFill/>
                    <a:ln>
                      <a:noFill/>
                    </a:ln>
                  </pic:spPr>
                </pic:pic>
              </a:graphicData>
            </a:graphic>
          </wp:inline>
        </w:drawing>
      </w:r>
    </w:p>
    <w:p w14:paraId="5196B056" w14:textId="77777777" w:rsidR="002C5831" w:rsidRPr="00D02B21" w:rsidRDefault="00C511BE" w:rsidP="008413B8">
      <w:pPr>
        <w:pStyle w:val="NumberedHeading3"/>
      </w:pPr>
      <w:bookmarkStart w:id="9" w:name="_Toc285726975"/>
      <w:r w:rsidRPr="00D02B21">
        <w:t>3</w:t>
      </w:r>
      <w:r w:rsidR="002C5831" w:rsidRPr="00D02B21">
        <w:t>. VM Maestro</w:t>
      </w:r>
      <w:bookmarkEnd w:id="9"/>
    </w:p>
    <w:p w14:paraId="1CF7C091" w14:textId="77777777" w:rsidR="002C5831" w:rsidRPr="00D02B21" w:rsidRDefault="002C5831" w:rsidP="002C5831">
      <w:pPr>
        <w:rPr>
          <w:szCs w:val="24"/>
        </w:rPr>
      </w:pPr>
    </w:p>
    <w:p w14:paraId="67A32EAD" w14:textId="77777777" w:rsidR="00F34637" w:rsidRPr="00D02B21" w:rsidRDefault="00135E6A" w:rsidP="002C5831">
      <w:pPr>
        <w:rPr>
          <w:szCs w:val="24"/>
        </w:rPr>
      </w:pPr>
      <w:r>
        <w:rPr>
          <w:szCs w:val="24"/>
        </w:rPr>
        <w:t>R</w:t>
      </w:r>
      <w:r w:rsidR="00F34637" w:rsidRPr="00D02B21">
        <w:rPr>
          <w:szCs w:val="24"/>
        </w:rPr>
        <w:t xml:space="preserve">un the application VM Maestro on your computer. Obtain </w:t>
      </w:r>
      <w:r w:rsidRPr="00D02B21">
        <w:rPr>
          <w:szCs w:val="24"/>
        </w:rPr>
        <w:t xml:space="preserve">VM Maestro </w:t>
      </w:r>
      <w:r w:rsidR="00F34637" w:rsidRPr="00D02B21">
        <w:rPr>
          <w:szCs w:val="24"/>
        </w:rPr>
        <w:t xml:space="preserve">from </w:t>
      </w:r>
      <w:r>
        <w:rPr>
          <w:szCs w:val="24"/>
        </w:rPr>
        <w:t>Virl VM</w:t>
      </w:r>
      <w:r w:rsidR="00F34637" w:rsidRPr="00D02B21">
        <w:rPr>
          <w:szCs w:val="24"/>
        </w:rPr>
        <w:t xml:space="preserve">. Assuming that the IP address of the </w:t>
      </w:r>
      <w:r>
        <w:rPr>
          <w:szCs w:val="24"/>
        </w:rPr>
        <w:t>Virl VM</w:t>
      </w:r>
      <w:r w:rsidR="00F34637" w:rsidRPr="00D02B21">
        <w:rPr>
          <w:szCs w:val="24"/>
        </w:rPr>
        <w:t xml:space="preserve"> is 172.16.1.1, the URL is:</w:t>
      </w:r>
    </w:p>
    <w:p w14:paraId="7A427EEE" w14:textId="77777777" w:rsidR="00F34637" w:rsidRPr="00D02B21" w:rsidRDefault="00F34637" w:rsidP="002C5831">
      <w:pPr>
        <w:rPr>
          <w:szCs w:val="24"/>
        </w:rPr>
      </w:pPr>
    </w:p>
    <w:p w14:paraId="640C79BA" w14:textId="77777777" w:rsidR="00F34637" w:rsidRPr="00D02B21" w:rsidRDefault="00B16183" w:rsidP="00F34637">
      <w:pPr>
        <w:ind w:left="720"/>
        <w:rPr>
          <w:szCs w:val="24"/>
        </w:rPr>
      </w:pPr>
      <w:hyperlink r:id="rId16" w:history="1">
        <w:r w:rsidR="00F34637" w:rsidRPr="00D02B21">
          <w:rPr>
            <w:rStyle w:val="Hyperlink"/>
            <w:szCs w:val="24"/>
          </w:rPr>
          <w:t>http://172.16.1.1/download</w:t>
        </w:r>
      </w:hyperlink>
    </w:p>
    <w:p w14:paraId="4DA6CBC8" w14:textId="77777777" w:rsidR="00F34637" w:rsidRPr="00D02B21" w:rsidRDefault="00F34637" w:rsidP="002C5831">
      <w:pPr>
        <w:rPr>
          <w:szCs w:val="24"/>
        </w:rPr>
      </w:pPr>
    </w:p>
    <w:p w14:paraId="12E49120" w14:textId="77777777" w:rsidR="00F34637" w:rsidRPr="00D02B21" w:rsidRDefault="00F34637" w:rsidP="002C5831">
      <w:pPr>
        <w:rPr>
          <w:rFonts w:cs="Calibri"/>
          <w:szCs w:val="24"/>
        </w:rPr>
      </w:pPr>
      <w:r w:rsidRPr="00D02B21">
        <w:rPr>
          <w:rFonts w:cs="Calibri"/>
          <w:szCs w:val="24"/>
        </w:rPr>
        <w:t>You should see a package for your platform, as per the screen-shot below:</w:t>
      </w:r>
    </w:p>
    <w:p w14:paraId="65A02774" w14:textId="77777777" w:rsidR="00F34637" w:rsidRPr="00D02B21" w:rsidRDefault="00F34637" w:rsidP="002C5831">
      <w:pPr>
        <w:rPr>
          <w:rFonts w:cs="Calibri"/>
          <w:szCs w:val="24"/>
        </w:rPr>
      </w:pPr>
    </w:p>
    <w:p w14:paraId="4C167B23" w14:textId="77777777" w:rsidR="00F34637" w:rsidRPr="00D02B21" w:rsidRDefault="00F34637" w:rsidP="002C5831">
      <w:pPr>
        <w:rPr>
          <w:rFonts w:cs="Calibri"/>
          <w:szCs w:val="24"/>
        </w:rPr>
      </w:pPr>
      <w:r w:rsidRPr="00D02B21">
        <w:rPr>
          <w:rFonts w:cs="Calibri"/>
          <w:noProof/>
          <w:szCs w:val="24"/>
          <w:lang w:val="en-US"/>
        </w:rPr>
        <w:drawing>
          <wp:inline distT="0" distB="0" distL="0" distR="0" wp14:anchorId="052F2D63" wp14:editId="7DECDB9E">
            <wp:extent cx="5327581" cy="3128897"/>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8039" cy="3129166"/>
                    </a:xfrm>
                    <a:prstGeom prst="rect">
                      <a:avLst/>
                    </a:prstGeom>
                    <a:noFill/>
                    <a:ln>
                      <a:noFill/>
                    </a:ln>
                  </pic:spPr>
                </pic:pic>
              </a:graphicData>
            </a:graphic>
          </wp:inline>
        </w:drawing>
      </w:r>
    </w:p>
    <w:p w14:paraId="157EBA12" w14:textId="77777777" w:rsidR="00F34637" w:rsidRPr="00D02B21" w:rsidRDefault="00F34637" w:rsidP="002C5831">
      <w:pPr>
        <w:rPr>
          <w:rFonts w:cs="Calibri"/>
          <w:szCs w:val="24"/>
        </w:rPr>
      </w:pPr>
    </w:p>
    <w:p w14:paraId="39B4FB8A" w14:textId="77777777" w:rsidR="002C5831" w:rsidRPr="00D02B21" w:rsidRDefault="002C5831" w:rsidP="002C5831">
      <w:pPr>
        <w:rPr>
          <w:szCs w:val="24"/>
        </w:rPr>
      </w:pPr>
      <w:r w:rsidRPr="00D02B21">
        <w:rPr>
          <w:rFonts w:cs="Calibri"/>
          <w:szCs w:val="24"/>
        </w:rPr>
        <w:lastRenderedPageBreak/>
        <w:t xml:space="preserve">When VM Maestro is first started, </w:t>
      </w:r>
      <w:r w:rsidR="008C4AB7">
        <w:rPr>
          <w:rFonts w:cs="Calibri"/>
          <w:szCs w:val="24"/>
        </w:rPr>
        <w:t xml:space="preserve">you will be prompted for </w:t>
      </w:r>
      <w:r w:rsidRPr="00D02B21">
        <w:rPr>
          <w:rFonts w:cs="Calibri"/>
          <w:szCs w:val="24"/>
        </w:rPr>
        <w:t>credentials</w:t>
      </w:r>
      <w:r w:rsidR="008C4AB7">
        <w:rPr>
          <w:rFonts w:cs="Calibri"/>
          <w:szCs w:val="24"/>
        </w:rPr>
        <w:t>. The</w:t>
      </w:r>
      <w:r w:rsidRPr="00D02B21">
        <w:rPr>
          <w:rFonts w:cs="Calibri"/>
          <w:szCs w:val="24"/>
        </w:rPr>
        <w:t xml:space="preserve"> username</w:t>
      </w:r>
      <w:r w:rsidR="008C4AB7">
        <w:rPr>
          <w:rFonts w:cs="Calibri"/>
          <w:szCs w:val="24"/>
        </w:rPr>
        <w:t xml:space="preserve"> is </w:t>
      </w:r>
      <w:r w:rsidRPr="00D02B21">
        <w:rPr>
          <w:rFonts w:cs="Calibri"/>
          <w:szCs w:val="24"/>
        </w:rPr>
        <w:t>‘guest’</w:t>
      </w:r>
      <w:r w:rsidR="008C4AB7">
        <w:rPr>
          <w:rFonts w:cs="Calibri"/>
          <w:szCs w:val="24"/>
        </w:rPr>
        <w:t xml:space="preserve"> and the</w:t>
      </w:r>
      <w:r w:rsidRPr="00D02B21">
        <w:rPr>
          <w:rFonts w:cs="Calibri"/>
          <w:szCs w:val="24"/>
        </w:rPr>
        <w:t xml:space="preserve"> password </w:t>
      </w:r>
      <w:r w:rsidR="008C4AB7">
        <w:rPr>
          <w:rFonts w:cs="Calibri"/>
          <w:szCs w:val="24"/>
        </w:rPr>
        <w:t xml:space="preserve">is </w:t>
      </w:r>
      <w:r w:rsidRPr="00D02B21">
        <w:rPr>
          <w:rFonts w:cs="Calibri"/>
          <w:szCs w:val="24"/>
        </w:rPr>
        <w:t>‘guest’.</w:t>
      </w:r>
    </w:p>
    <w:p w14:paraId="6F229D0B" w14:textId="77777777" w:rsidR="002C5831" w:rsidRPr="00D02B21" w:rsidRDefault="002C5831" w:rsidP="002C5831">
      <w:pPr>
        <w:rPr>
          <w:szCs w:val="24"/>
        </w:rPr>
      </w:pPr>
    </w:p>
    <w:p w14:paraId="1DEFACE1" w14:textId="77777777" w:rsidR="002C5831" w:rsidRPr="00D02B21" w:rsidRDefault="002C5831" w:rsidP="002C5831">
      <w:pPr>
        <w:rPr>
          <w:rFonts w:cs="Calibri"/>
          <w:szCs w:val="24"/>
        </w:rPr>
      </w:pPr>
      <w:r w:rsidRPr="00D02B21">
        <w:rPr>
          <w:rFonts w:cs="Calibri"/>
          <w:szCs w:val="24"/>
        </w:rPr>
        <w:t>If VM</w:t>
      </w:r>
      <w:r w:rsidR="00F34637" w:rsidRPr="00D02B21">
        <w:rPr>
          <w:rFonts w:cs="Calibri"/>
          <w:szCs w:val="24"/>
        </w:rPr>
        <w:t xml:space="preserve"> </w:t>
      </w:r>
      <w:r w:rsidRPr="00D02B21">
        <w:rPr>
          <w:rFonts w:cs="Calibri"/>
          <w:szCs w:val="24"/>
        </w:rPr>
        <w:t>Maestro stops responding</w:t>
      </w:r>
      <w:r w:rsidR="00F34637" w:rsidRPr="00D02B21">
        <w:rPr>
          <w:rFonts w:cs="Calibri"/>
          <w:szCs w:val="24"/>
        </w:rPr>
        <w:t>,</w:t>
      </w:r>
      <w:r w:rsidRPr="00D02B21">
        <w:rPr>
          <w:rFonts w:cs="Calibri"/>
          <w:szCs w:val="24"/>
        </w:rPr>
        <w:t xml:space="preserve"> or otherwise goes wrong, delete directory </w:t>
      </w:r>
      <w:r w:rsidRPr="00D02B21">
        <w:rPr>
          <w:rFonts w:ascii="Courier" w:hAnsi="Courier" w:cs="Calibri"/>
          <w:szCs w:val="24"/>
        </w:rPr>
        <w:t>vmmaestro</w:t>
      </w:r>
      <w:r w:rsidRPr="00D02B21">
        <w:rPr>
          <w:rFonts w:cs="Calibri"/>
          <w:szCs w:val="24"/>
        </w:rPr>
        <w:t xml:space="preserve"> from </w:t>
      </w:r>
      <w:r w:rsidR="00135E6A">
        <w:rPr>
          <w:rFonts w:cs="Calibri"/>
          <w:szCs w:val="24"/>
        </w:rPr>
        <w:t>your</w:t>
      </w:r>
      <w:r w:rsidRPr="00D02B21">
        <w:rPr>
          <w:rFonts w:cs="Calibri"/>
          <w:szCs w:val="24"/>
        </w:rPr>
        <w:t xml:space="preserve"> home directory. All topologies are stored there so preserve what you need prior to deletion.</w:t>
      </w:r>
    </w:p>
    <w:p w14:paraId="0EC7ED36" w14:textId="77777777" w:rsidR="00537F29" w:rsidRPr="00D02B21" w:rsidRDefault="00537F29" w:rsidP="008413B8">
      <w:pPr>
        <w:pStyle w:val="NumberedHeading3"/>
      </w:pPr>
      <w:bookmarkStart w:id="10" w:name="_Toc285726976"/>
      <w:r w:rsidRPr="00D02B21">
        <w:t xml:space="preserve">4. Create and Run </w:t>
      </w:r>
      <w:r w:rsidR="008C4AB7">
        <w:t xml:space="preserve">a </w:t>
      </w:r>
      <w:r w:rsidRPr="00D02B21">
        <w:t>Topology in VM Maestro</w:t>
      </w:r>
      <w:bookmarkEnd w:id="10"/>
    </w:p>
    <w:p w14:paraId="26E3F04F" w14:textId="77777777" w:rsidR="00537F29" w:rsidRPr="00D02B21" w:rsidRDefault="00537F29" w:rsidP="00537F29">
      <w:pPr>
        <w:rPr>
          <w:szCs w:val="24"/>
        </w:rPr>
      </w:pPr>
    </w:p>
    <w:p w14:paraId="1186C950" w14:textId="77777777" w:rsidR="00537F29" w:rsidRPr="00D02B21" w:rsidRDefault="00537F29" w:rsidP="00537F29">
      <w:pPr>
        <w:keepNext/>
        <w:rPr>
          <w:rFonts w:cs="Calibri"/>
          <w:szCs w:val="24"/>
        </w:rPr>
      </w:pPr>
      <w:r w:rsidRPr="00D02B21">
        <w:rPr>
          <w:rFonts w:cs="Calibri"/>
          <w:szCs w:val="24"/>
        </w:rPr>
        <w:t>In VMMaestro:</w:t>
      </w:r>
    </w:p>
    <w:p w14:paraId="7AE5C7E4" w14:textId="77777777" w:rsidR="00537F29" w:rsidRPr="00D02B21" w:rsidRDefault="00537F29" w:rsidP="00537F29">
      <w:pPr>
        <w:keepNext/>
        <w:rPr>
          <w:rFonts w:cs="Calibri"/>
          <w:szCs w:val="24"/>
        </w:rPr>
      </w:pPr>
    </w:p>
    <w:p w14:paraId="5C32811E" w14:textId="77777777" w:rsidR="00537F29" w:rsidRPr="00D02B21" w:rsidRDefault="00537F29" w:rsidP="00537F29">
      <w:pPr>
        <w:keepNext/>
        <w:rPr>
          <w:rFonts w:cs="Calibri"/>
          <w:szCs w:val="24"/>
        </w:rPr>
      </w:pPr>
      <w:commentRangeStart w:id="11"/>
      <w:r w:rsidRPr="00D02B21">
        <w:rPr>
          <w:rFonts w:cs="Calibri"/>
          <w:szCs w:val="24"/>
        </w:rPr>
        <w:t>You</w:t>
      </w:r>
      <w:commentRangeEnd w:id="11"/>
      <w:r w:rsidR="009B3219">
        <w:rPr>
          <w:rStyle w:val="CommentReference"/>
        </w:rPr>
        <w:commentReference w:id="11"/>
      </w:r>
      <w:r w:rsidRPr="00D02B21">
        <w:rPr>
          <w:rFonts w:cs="Calibri"/>
          <w:szCs w:val="24"/>
        </w:rPr>
        <w:t xml:space="preserve"> may need to expand the list of Node Subtypes. To do so, use the VMMaestro user interface: File -&gt; Preferences -&gt; Node Subtypes -&gt; Fetch from Server -&gt; &lt;confirm&gt; -&gt; Ok</w:t>
      </w:r>
    </w:p>
    <w:p w14:paraId="18904F84" w14:textId="77777777" w:rsidR="00537F29" w:rsidRDefault="00537F29" w:rsidP="00537F29">
      <w:pPr>
        <w:keepNext/>
        <w:rPr>
          <w:rFonts w:cs="Calibri"/>
          <w:szCs w:val="24"/>
        </w:rPr>
      </w:pPr>
    </w:p>
    <w:p w14:paraId="734738D7" w14:textId="77777777" w:rsidR="00AA0B4A" w:rsidRDefault="00AA0B4A" w:rsidP="00537F29">
      <w:pPr>
        <w:keepNext/>
        <w:rPr>
          <w:rFonts w:cs="Calibri"/>
          <w:szCs w:val="24"/>
        </w:rPr>
      </w:pPr>
      <w:r>
        <w:rPr>
          <w:rFonts w:cs="Calibri"/>
          <w:szCs w:val="24"/>
        </w:rPr>
        <w:t>The screenshot, below, shows the Node Subtypes:</w:t>
      </w:r>
    </w:p>
    <w:p w14:paraId="0E5C91A9" w14:textId="77777777" w:rsidR="00AA0B4A" w:rsidRPr="00D02B21" w:rsidRDefault="00AA0B4A" w:rsidP="00537F29">
      <w:pPr>
        <w:keepNext/>
        <w:rPr>
          <w:rFonts w:cs="Calibri"/>
          <w:szCs w:val="24"/>
        </w:rPr>
      </w:pPr>
    </w:p>
    <w:p w14:paraId="104CB61F" w14:textId="77777777" w:rsidR="00AB419C" w:rsidRDefault="00AA0B4A" w:rsidP="00537F29">
      <w:pPr>
        <w:keepNext/>
        <w:rPr>
          <w:rFonts w:cs="Calibri"/>
          <w:szCs w:val="24"/>
        </w:rPr>
      </w:pPr>
      <w:r>
        <w:rPr>
          <w:rFonts w:cs="Calibri"/>
          <w:noProof/>
          <w:szCs w:val="24"/>
          <w:lang w:val="en-US"/>
        </w:rPr>
        <w:drawing>
          <wp:inline distT="0" distB="0" distL="0" distR="0" wp14:anchorId="02B2467F" wp14:editId="0C4720A0">
            <wp:extent cx="5727700" cy="4878007"/>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878007"/>
                    </a:xfrm>
                    <a:prstGeom prst="rect">
                      <a:avLst/>
                    </a:prstGeom>
                    <a:noFill/>
                    <a:ln>
                      <a:noFill/>
                    </a:ln>
                  </pic:spPr>
                </pic:pic>
              </a:graphicData>
            </a:graphic>
          </wp:inline>
        </w:drawing>
      </w:r>
    </w:p>
    <w:p w14:paraId="69F37FCD" w14:textId="77777777" w:rsidR="00AB419C" w:rsidRDefault="00AB419C" w:rsidP="00537F29">
      <w:pPr>
        <w:keepNext/>
        <w:rPr>
          <w:rFonts w:cs="Calibri"/>
          <w:szCs w:val="24"/>
        </w:rPr>
      </w:pPr>
    </w:p>
    <w:p w14:paraId="3D7AD2AF" w14:textId="77777777" w:rsidR="00537F29" w:rsidRDefault="00537F29" w:rsidP="00537F29">
      <w:pPr>
        <w:keepNext/>
        <w:rPr>
          <w:rFonts w:cs="Calibri"/>
          <w:szCs w:val="24"/>
        </w:rPr>
      </w:pPr>
      <w:r w:rsidRPr="00D02B21">
        <w:rPr>
          <w:rFonts w:cs="Calibri"/>
          <w:szCs w:val="24"/>
        </w:rPr>
        <w:t>Create your own topology or import an existing topology file. There are topologies saved in the project cosc-learning-</w:t>
      </w:r>
      <w:commentRangeStart w:id="12"/>
      <w:r w:rsidRPr="00D02B21">
        <w:rPr>
          <w:rFonts w:cs="Calibri"/>
          <w:szCs w:val="24"/>
        </w:rPr>
        <w:t>labs</w:t>
      </w:r>
      <w:commentRangeEnd w:id="12"/>
      <w:r w:rsidR="000F4086">
        <w:rPr>
          <w:rStyle w:val="CommentReference"/>
        </w:rPr>
        <w:commentReference w:id="12"/>
      </w:r>
      <w:r w:rsidRPr="00D02B21">
        <w:rPr>
          <w:rFonts w:cs="Calibri"/>
          <w:szCs w:val="24"/>
        </w:rPr>
        <w:t>. You may need to download that project - see below for git clone instructions. The topology files are in directory ‘topology’ (top level of that project).</w:t>
      </w:r>
      <w:r w:rsidR="00F84A33">
        <w:rPr>
          <w:rFonts w:cs="Calibri"/>
          <w:szCs w:val="24"/>
        </w:rPr>
        <w:t xml:space="preserve"> The topology used in the remainder of this document is:</w:t>
      </w:r>
    </w:p>
    <w:p w14:paraId="2BF15D0A" w14:textId="77777777" w:rsidR="00F84A33" w:rsidRDefault="00F84A33" w:rsidP="00537F29">
      <w:pPr>
        <w:keepNext/>
        <w:rPr>
          <w:rFonts w:cs="Calibri"/>
          <w:szCs w:val="24"/>
        </w:rPr>
      </w:pPr>
    </w:p>
    <w:p w14:paraId="658B1DD3" w14:textId="77777777" w:rsidR="00F84A33" w:rsidRPr="00F84A33" w:rsidRDefault="00F84A33" w:rsidP="00F84A33">
      <w:pPr>
        <w:ind w:left="720"/>
        <w:rPr>
          <w:rFonts w:ascii="Courier" w:hAnsi="Courier"/>
          <w:lang w:val="en-US"/>
        </w:rPr>
      </w:pPr>
      <w:r>
        <w:rPr>
          <w:rFonts w:ascii="Courier" w:hAnsi="Courier"/>
          <w:lang w:val="en-US"/>
        </w:rPr>
        <w:t>&lt;</w:t>
      </w:r>
      <w:r w:rsidRPr="00F84A33">
        <w:rPr>
          <w:rFonts w:ascii="Courier" w:hAnsi="Courier"/>
          <w:lang w:val="en-US"/>
        </w:rPr>
        <w:t>git</w:t>
      </w:r>
      <w:r>
        <w:rPr>
          <w:rFonts w:ascii="Courier" w:hAnsi="Courier"/>
          <w:lang w:val="en-US"/>
        </w:rPr>
        <w:t>&gt;</w:t>
      </w:r>
      <w:r w:rsidRPr="00F84A33">
        <w:rPr>
          <w:rFonts w:ascii="Courier" w:hAnsi="Courier"/>
          <w:lang w:val="en-US"/>
        </w:rPr>
        <w:t>/cosc-learning-labs/topology</w:t>
      </w:r>
      <w:r>
        <w:rPr>
          <w:rFonts w:ascii="Courier" w:hAnsi="Courier"/>
          <w:lang w:val="en-US"/>
        </w:rPr>
        <w:t>/standard.virl</w:t>
      </w:r>
    </w:p>
    <w:p w14:paraId="250415A6" w14:textId="77777777" w:rsidR="00F84A33" w:rsidRDefault="00F84A33" w:rsidP="00537F29">
      <w:pPr>
        <w:keepNext/>
        <w:rPr>
          <w:rFonts w:cs="Calibri"/>
          <w:szCs w:val="24"/>
        </w:rPr>
      </w:pPr>
      <w:r>
        <w:rPr>
          <w:rFonts w:cs="Calibri"/>
          <w:szCs w:val="24"/>
        </w:rPr>
        <w:lastRenderedPageBreak/>
        <w:t>The screen</w:t>
      </w:r>
      <w:r w:rsidR="00F17860">
        <w:rPr>
          <w:rFonts w:cs="Calibri"/>
          <w:szCs w:val="24"/>
        </w:rPr>
        <w:t>-</w:t>
      </w:r>
      <w:r>
        <w:rPr>
          <w:rFonts w:cs="Calibri"/>
          <w:szCs w:val="24"/>
        </w:rPr>
        <w:t xml:space="preserve">shot, below, </w:t>
      </w:r>
      <w:r w:rsidR="00F17860">
        <w:rPr>
          <w:rFonts w:cs="Calibri"/>
          <w:szCs w:val="24"/>
        </w:rPr>
        <w:t>is the topology named above:</w:t>
      </w:r>
    </w:p>
    <w:p w14:paraId="28BF4DA9" w14:textId="77777777" w:rsidR="00371FEE" w:rsidRDefault="00371FEE" w:rsidP="00537F29">
      <w:pPr>
        <w:keepNext/>
        <w:rPr>
          <w:rFonts w:cs="Calibri"/>
          <w:szCs w:val="24"/>
        </w:rPr>
      </w:pPr>
    </w:p>
    <w:p w14:paraId="4E130364" w14:textId="77777777" w:rsidR="00371FEE" w:rsidRDefault="00371FEE" w:rsidP="00537F29">
      <w:pPr>
        <w:keepNext/>
        <w:rPr>
          <w:rFonts w:cs="Calibri"/>
          <w:szCs w:val="24"/>
        </w:rPr>
      </w:pPr>
      <w:r>
        <w:rPr>
          <w:rFonts w:cs="Calibri"/>
          <w:noProof/>
          <w:szCs w:val="24"/>
          <w:lang w:val="en-US"/>
        </w:rPr>
        <w:drawing>
          <wp:inline distT="0" distB="0" distL="0" distR="0" wp14:anchorId="1FBB4D3B" wp14:editId="6F8E9641">
            <wp:extent cx="3657600" cy="2304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731" cy="2304209"/>
                    </a:xfrm>
                    <a:prstGeom prst="rect">
                      <a:avLst/>
                    </a:prstGeom>
                    <a:noFill/>
                    <a:ln>
                      <a:noFill/>
                    </a:ln>
                  </pic:spPr>
                </pic:pic>
              </a:graphicData>
            </a:graphic>
          </wp:inline>
        </w:drawing>
      </w:r>
    </w:p>
    <w:p w14:paraId="4A75F99B" w14:textId="77777777" w:rsidR="00537F29" w:rsidRPr="00D02B21" w:rsidRDefault="00537F29" w:rsidP="00537F29">
      <w:pPr>
        <w:keepNext/>
        <w:rPr>
          <w:rFonts w:cs="Calibri"/>
          <w:szCs w:val="24"/>
        </w:rPr>
      </w:pPr>
    </w:p>
    <w:p w14:paraId="2AF586D4" w14:textId="77777777" w:rsidR="00537F29" w:rsidRPr="00D02B21" w:rsidRDefault="00537F29" w:rsidP="00537F29">
      <w:pPr>
        <w:rPr>
          <w:rFonts w:cs="Calibri"/>
          <w:szCs w:val="24"/>
        </w:rPr>
      </w:pPr>
      <w:r w:rsidRPr="00D02B21">
        <w:rPr>
          <w:rFonts w:cs="Calibri"/>
          <w:szCs w:val="24"/>
        </w:rPr>
        <w:t>To start the simulation:</w:t>
      </w:r>
    </w:p>
    <w:p w14:paraId="28422C7D" w14:textId="77777777" w:rsidR="00537F29" w:rsidRPr="00D02B21" w:rsidRDefault="00537F29" w:rsidP="00537F29">
      <w:pPr>
        <w:rPr>
          <w:rFonts w:cs="Calibri"/>
          <w:szCs w:val="24"/>
        </w:rPr>
      </w:pPr>
    </w:p>
    <w:p w14:paraId="1FD2CA74" w14:textId="77777777" w:rsidR="00B16183" w:rsidRPr="00B16183" w:rsidRDefault="00656BCD" w:rsidP="00BD4703">
      <w:pPr>
        <w:pStyle w:val="ListParagraph"/>
        <w:numPr>
          <w:ilvl w:val="0"/>
          <w:numId w:val="4"/>
        </w:numPr>
        <w:rPr>
          <w:szCs w:val="24"/>
        </w:rPr>
      </w:pPr>
      <w:r w:rsidRPr="00656BCD">
        <w:rPr>
          <w:rFonts w:cs="Calibri"/>
          <w:szCs w:val="24"/>
          <w:lang w:val="en-US"/>
        </w:rPr>
        <w:t>Configuration Menu -&gt; Build Initial Configurations</w:t>
      </w:r>
    </w:p>
    <w:p w14:paraId="3EE0EDEA" w14:textId="77777777" w:rsidR="00B16183" w:rsidRPr="00B16183" w:rsidRDefault="00B16183" w:rsidP="00B16183">
      <w:pPr>
        <w:pStyle w:val="ListParagraph"/>
        <w:rPr>
          <w:szCs w:val="24"/>
        </w:rPr>
      </w:pPr>
    </w:p>
    <w:p w14:paraId="53CD64B1" w14:textId="15596C33" w:rsidR="00FE1E2B" w:rsidRDefault="00B16183" w:rsidP="00B16183">
      <w:pPr>
        <w:pStyle w:val="ListParagraph"/>
        <w:rPr>
          <w:rFonts w:cs="Calibri"/>
          <w:szCs w:val="24"/>
        </w:rPr>
      </w:pPr>
      <w:r>
        <w:rPr>
          <w:rFonts w:cs="Calibri"/>
          <w:szCs w:val="24"/>
        </w:rPr>
        <w:t xml:space="preserve">Note: you may answer “No” to the </w:t>
      </w:r>
      <w:r w:rsidR="00E15733">
        <w:rPr>
          <w:rFonts w:cs="Calibri"/>
          <w:szCs w:val="24"/>
        </w:rPr>
        <w:t xml:space="preserve">pop-up </w:t>
      </w:r>
      <w:r>
        <w:rPr>
          <w:rFonts w:cs="Calibri"/>
          <w:szCs w:val="24"/>
        </w:rPr>
        <w:t xml:space="preserve">question: </w:t>
      </w:r>
      <w:r w:rsidR="00FE1E2B">
        <w:rPr>
          <w:rFonts w:cs="Calibri"/>
          <w:szCs w:val="24"/>
        </w:rPr>
        <w:t>Would you like to see the router configuration changes made by AutoNetkit?</w:t>
      </w:r>
    </w:p>
    <w:p w14:paraId="5F9FEDBE" w14:textId="77777777" w:rsidR="00FE1E2B" w:rsidRDefault="00FE1E2B" w:rsidP="00B16183">
      <w:pPr>
        <w:pStyle w:val="ListParagraph"/>
        <w:rPr>
          <w:rFonts w:cs="Calibri"/>
          <w:szCs w:val="24"/>
        </w:rPr>
      </w:pPr>
    </w:p>
    <w:p w14:paraId="0DB1771A" w14:textId="22989A73" w:rsidR="00537F29" w:rsidRPr="00D02B21" w:rsidRDefault="00E15733" w:rsidP="00B16183">
      <w:pPr>
        <w:pStyle w:val="ListParagraph"/>
        <w:rPr>
          <w:szCs w:val="24"/>
        </w:rPr>
      </w:pPr>
      <w:r>
        <w:rPr>
          <w:rFonts w:cs="Calibri"/>
          <w:szCs w:val="24"/>
        </w:rPr>
        <w:t xml:space="preserve">Note: you may answer “No” to the pop-up </w:t>
      </w:r>
      <w:bookmarkStart w:id="13" w:name="_GoBack"/>
      <w:bookmarkEnd w:id="13"/>
      <w:r>
        <w:rPr>
          <w:rFonts w:cs="Calibri"/>
          <w:szCs w:val="24"/>
        </w:rPr>
        <w:t>question: Would you like to open the AutoNetkit Visualization?</w:t>
      </w:r>
      <w:r w:rsidR="00FE1E2B" w:rsidRPr="00D02B21">
        <w:rPr>
          <w:szCs w:val="24"/>
        </w:rPr>
        <w:t xml:space="preserve"> </w:t>
      </w:r>
    </w:p>
    <w:p w14:paraId="6C32E30E" w14:textId="77777777" w:rsidR="00537F29" w:rsidRPr="00D02B21" w:rsidRDefault="00537F29" w:rsidP="00537F29">
      <w:pPr>
        <w:rPr>
          <w:szCs w:val="24"/>
        </w:rPr>
      </w:pPr>
    </w:p>
    <w:p w14:paraId="773D7C48" w14:textId="71A348E4" w:rsidR="00537F29" w:rsidRPr="00D02B21" w:rsidRDefault="00656BCD" w:rsidP="00BD4703">
      <w:pPr>
        <w:pStyle w:val="ListParagraph"/>
        <w:numPr>
          <w:ilvl w:val="0"/>
          <w:numId w:val="4"/>
        </w:numPr>
        <w:rPr>
          <w:szCs w:val="24"/>
        </w:rPr>
      </w:pPr>
      <w:r w:rsidRPr="00656BCD">
        <w:rPr>
          <w:rFonts w:cs="Calibri"/>
          <w:szCs w:val="24"/>
          <w:lang w:val="en-US"/>
        </w:rPr>
        <w:t>Simulation</w:t>
      </w:r>
      <w:r w:rsidRPr="00656BCD">
        <w:rPr>
          <w:rFonts w:cs="Calibri"/>
          <w:szCs w:val="24"/>
        </w:rPr>
        <w:t xml:space="preserve"> </w:t>
      </w:r>
      <w:r w:rsidR="00537F29" w:rsidRPr="00D02B21">
        <w:rPr>
          <w:rFonts w:cs="Calibri"/>
          <w:szCs w:val="24"/>
        </w:rPr>
        <w:t>menu -&gt; Launch Simulation -&gt; Simulation Perspective</w:t>
      </w:r>
    </w:p>
    <w:p w14:paraId="0CD5BB17" w14:textId="77777777" w:rsidR="00537F29" w:rsidRPr="00D02B21" w:rsidRDefault="00537F29" w:rsidP="00537F29">
      <w:pPr>
        <w:rPr>
          <w:szCs w:val="24"/>
        </w:rPr>
      </w:pPr>
    </w:p>
    <w:p w14:paraId="7E77083D" w14:textId="77777777" w:rsidR="00537F29" w:rsidRPr="00D02B21" w:rsidRDefault="00537F29" w:rsidP="00BD4703">
      <w:pPr>
        <w:pStyle w:val="ListParagraph"/>
        <w:numPr>
          <w:ilvl w:val="0"/>
          <w:numId w:val="4"/>
        </w:numPr>
        <w:rPr>
          <w:szCs w:val="24"/>
        </w:rPr>
      </w:pPr>
      <w:r w:rsidRPr="00D02B21">
        <w:rPr>
          <w:rFonts w:cs="Calibri"/>
          <w:szCs w:val="24"/>
        </w:rPr>
        <w:t>Wait for 10 minutes at least. Install the COSC controller while you wait (see below).</w:t>
      </w:r>
    </w:p>
    <w:p w14:paraId="378416C7" w14:textId="77777777" w:rsidR="00537F29" w:rsidRPr="00D02B21" w:rsidRDefault="00537F29" w:rsidP="00537F29">
      <w:pPr>
        <w:rPr>
          <w:szCs w:val="24"/>
        </w:rPr>
      </w:pPr>
    </w:p>
    <w:p w14:paraId="616AABA1" w14:textId="77777777" w:rsidR="00537F29" w:rsidRPr="00D02B21" w:rsidRDefault="00537F29" w:rsidP="00BD4703">
      <w:pPr>
        <w:pStyle w:val="ListParagraph"/>
        <w:numPr>
          <w:ilvl w:val="0"/>
          <w:numId w:val="4"/>
        </w:numPr>
        <w:rPr>
          <w:rFonts w:cs="Calibri"/>
          <w:szCs w:val="24"/>
        </w:rPr>
      </w:pPr>
      <w:r w:rsidRPr="00D02B21">
        <w:rPr>
          <w:rFonts w:cs="Calibri"/>
          <w:szCs w:val="24"/>
        </w:rPr>
        <w:t xml:space="preserve">Connect to the console of each XRv device. Authenticate with credentials cisco/cisco. Note that </w:t>
      </w:r>
      <w:r w:rsidR="00DD0F98">
        <w:rPr>
          <w:rFonts w:cs="Calibri"/>
          <w:szCs w:val="24"/>
        </w:rPr>
        <w:t xml:space="preserve">older versions of </w:t>
      </w:r>
      <w:r w:rsidRPr="00D02B21">
        <w:rPr>
          <w:rFonts w:cs="Calibri"/>
          <w:szCs w:val="24"/>
        </w:rPr>
        <w:t xml:space="preserve">Virl VM </w:t>
      </w:r>
      <w:r w:rsidR="00DD0F98">
        <w:rPr>
          <w:rFonts w:cs="Calibri"/>
          <w:szCs w:val="24"/>
        </w:rPr>
        <w:t xml:space="preserve">(prior to </w:t>
      </w:r>
      <w:r w:rsidRPr="00D02B21">
        <w:rPr>
          <w:rFonts w:cs="Calibri"/>
          <w:szCs w:val="24"/>
        </w:rPr>
        <w:t>version 204</w:t>
      </w:r>
      <w:r w:rsidR="00DD0F98">
        <w:rPr>
          <w:rFonts w:cs="Calibri"/>
          <w:szCs w:val="24"/>
        </w:rPr>
        <w:t>) used t</w:t>
      </w:r>
      <w:r w:rsidRPr="00D02B21">
        <w:rPr>
          <w:rFonts w:cs="Calibri"/>
          <w:szCs w:val="24"/>
        </w:rPr>
        <w:t>he credentials test/test.</w:t>
      </w:r>
    </w:p>
    <w:p w14:paraId="54472970" w14:textId="77777777" w:rsidR="00537F29" w:rsidRPr="00D02B21" w:rsidRDefault="00537F29" w:rsidP="00537F29">
      <w:pPr>
        <w:rPr>
          <w:rFonts w:cs="Calibri"/>
          <w:szCs w:val="24"/>
        </w:rPr>
      </w:pPr>
    </w:p>
    <w:p w14:paraId="490D8162" w14:textId="77777777" w:rsidR="00537F29" w:rsidRPr="00D02B21" w:rsidRDefault="00537F29" w:rsidP="00537F29">
      <w:pPr>
        <w:ind w:left="720"/>
        <w:rPr>
          <w:szCs w:val="24"/>
        </w:rPr>
      </w:pPr>
      <w:r w:rsidRPr="00D02B21">
        <w:rPr>
          <w:rFonts w:cs="Calibri"/>
          <w:szCs w:val="24"/>
        </w:rPr>
        <w:t>You can open the console from the command line using telnet. Or, using VMMaestro, the context menu (right click) of the entry (for each device) in the Simulations tree view (Simulations perspective). Note that it may take longer than you imagine for the XRv device to become available, so be prepar</w:t>
      </w:r>
      <w:r w:rsidR="00AA7054">
        <w:rPr>
          <w:rFonts w:cs="Calibri"/>
          <w:szCs w:val="24"/>
        </w:rPr>
        <w:t xml:space="preserve">ed for this not to work </w:t>
      </w:r>
      <w:commentRangeStart w:id="14"/>
      <w:r w:rsidR="00AA7054">
        <w:rPr>
          <w:rFonts w:cs="Calibri"/>
          <w:szCs w:val="24"/>
        </w:rPr>
        <w:t>immediately</w:t>
      </w:r>
      <w:commentRangeEnd w:id="14"/>
      <w:r w:rsidR="006631BC">
        <w:rPr>
          <w:rStyle w:val="CommentReference"/>
        </w:rPr>
        <w:commentReference w:id="14"/>
      </w:r>
      <w:r w:rsidRPr="00D02B21">
        <w:rPr>
          <w:rFonts w:cs="Calibri"/>
          <w:szCs w:val="24"/>
        </w:rPr>
        <w:t>.</w:t>
      </w:r>
    </w:p>
    <w:p w14:paraId="26296252" w14:textId="77777777" w:rsidR="00537F29" w:rsidRPr="00D02B21" w:rsidRDefault="00537F29" w:rsidP="00537F29">
      <w:pPr>
        <w:rPr>
          <w:szCs w:val="24"/>
        </w:rPr>
      </w:pPr>
    </w:p>
    <w:p w14:paraId="1CADB5D7" w14:textId="77777777" w:rsidR="00537F29" w:rsidRPr="00D02B21" w:rsidRDefault="00537F29" w:rsidP="00BD4703">
      <w:pPr>
        <w:pStyle w:val="ListParagraph"/>
        <w:numPr>
          <w:ilvl w:val="0"/>
          <w:numId w:val="4"/>
        </w:numPr>
        <w:rPr>
          <w:rFonts w:cs="Calibri"/>
          <w:szCs w:val="24"/>
        </w:rPr>
      </w:pPr>
      <w:r w:rsidRPr="00D02B21">
        <w:rPr>
          <w:rFonts w:cs="Calibri"/>
          <w:szCs w:val="24"/>
        </w:rPr>
        <w:t xml:space="preserve">On each virtual device, apply the command below and accept the </w:t>
      </w:r>
      <w:commentRangeStart w:id="15"/>
      <w:r w:rsidRPr="00D02B21">
        <w:rPr>
          <w:rFonts w:cs="Calibri"/>
          <w:szCs w:val="24"/>
        </w:rPr>
        <w:t>defaults</w:t>
      </w:r>
      <w:commentRangeEnd w:id="15"/>
      <w:r w:rsidR="006631BC">
        <w:rPr>
          <w:rStyle w:val="CommentReference"/>
        </w:rPr>
        <w:commentReference w:id="15"/>
      </w:r>
      <w:r w:rsidRPr="00D02B21">
        <w:rPr>
          <w:rFonts w:cs="Calibri"/>
          <w:szCs w:val="24"/>
        </w:rPr>
        <w:t>:</w:t>
      </w:r>
    </w:p>
    <w:p w14:paraId="4F25A89C" w14:textId="77777777" w:rsidR="00537F29" w:rsidRPr="00D02B21" w:rsidRDefault="00537F29" w:rsidP="00537F29">
      <w:pPr>
        <w:pStyle w:val="ListParagraph"/>
        <w:rPr>
          <w:szCs w:val="24"/>
        </w:rPr>
      </w:pPr>
    </w:p>
    <w:p w14:paraId="72C248A7" w14:textId="77777777" w:rsidR="00537F29" w:rsidRPr="00D02B21" w:rsidRDefault="00537F29" w:rsidP="00BD4703">
      <w:pPr>
        <w:ind w:left="1440"/>
        <w:rPr>
          <w:rFonts w:ascii="Courier" w:hAnsi="Courier" w:cs="Courier"/>
          <w:szCs w:val="24"/>
        </w:rPr>
      </w:pPr>
      <w:r w:rsidRPr="00D02B21">
        <w:rPr>
          <w:rFonts w:ascii="Courier" w:hAnsi="Courier" w:cs="Courier"/>
          <w:szCs w:val="24"/>
        </w:rPr>
        <w:t>crypto key generate dsa</w:t>
      </w:r>
    </w:p>
    <w:p w14:paraId="226A22A9" w14:textId="77777777" w:rsidR="00BD4703" w:rsidRPr="00D02B21" w:rsidRDefault="00BD4703" w:rsidP="00537F29">
      <w:pPr>
        <w:ind w:left="720"/>
        <w:rPr>
          <w:rFonts w:ascii="Courier" w:hAnsi="Courier" w:cs="Courier"/>
          <w:szCs w:val="24"/>
        </w:rPr>
      </w:pPr>
    </w:p>
    <w:p w14:paraId="5CC067C3" w14:textId="77777777" w:rsidR="00BD4703" w:rsidRPr="00D02B21" w:rsidRDefault="00BD4703" w:rsidP="00537F29">
      <w:pPr>
        <w:ind w:left="720"/>
        <w:rPr>
          <w:rFonts w:cs="Courier"/>
          <w:szCs w:val="24"/>
        </w:rPr>
      </w:pPr>
      <w:r w:rsidRPr="00D02B21">
        <w:rPr>
          <w:rFonts w:cs="Courier"/>
          <w:szCs w:val="24"/>
        </w:rPr>
        <w:t>Sample of console (pressing Enter to accept default value of 1024):</w:t>
      </w:r>
    </w:p>
    <w:p w14:paraId="5C5990C9" w14:textId="77777777" w:rsidR="00BD4703" w:rsidRPr="00D02B21" w:rsidRDefault="00BD4703" w:rsidP="00537F29">
      <w:pPr>
        <w:ind w:left="720"/>
        <w:rPr>
          <w:rFonts w:cs="Courier"/>
          <w:szCs w:val="24"/>
        </w:rPr>
      </w:pPr>
    </w:p>
    <w:p w14:paraId="73144CE7" w14:textId="77777777" w:rsidR="00BD4703" w:rsidRPr="00D02B21" w:rsidRDefault="00BD4703" w:rsidP="00BD4703">
      <w:pPr>
        <w:ind w:left="1440"/>
        <w:rPr>
          <w:rFonts w:ascii="Courier" w:hAnsi="Courier"/>
          <w:szCs w:val="24"/>
        </w:rPr>
      </w:pPr>
      <w:r w:rsidRPr="00D02B21">
        <w:rPr>
          <w:rFonts w:ascii="Courier" w:hAnsi="Courier"/>
          <w:szCs w:val="24"/>
        </w:rPr>
        <w:t>Tue Feb 10 14:48:22.374 UTC</w:t>
      </w:r>
    </w:p>
    <w:p w14:paraId="6CD72A9C" w14:textId="77777777" w:rsidR="00BD4703" w:rsidRPr="00D02B21" w:rsidRDefault="00BD4703" w:rsidP="00BD4703">
      <w:pPr>
        <w:ind w:left="1440"/>
        <w:rPr>
          <w:rFonts w:ascii="Courier" w:hAnsi="Courier"/>
          <w:szCs w:val="24"/>
        </w:rPr>
      </w:pPr>
      <w:r w:rsidRPr="00D02B21">
        <w:rPr>
          <w:rFonts w:ascii="Courier" w:hAnsi="Courier"/>
          <w:szCs w:val="24"/>
        </w:rPr>
        <w:t>The name for the keys will be: the_default</w:t>
      </w:r>
    </w:p>
    <w:p w14:paraId="158A83B5" w14:textId="77777777" w:rsidR="00BD4703" w:rsidRPr="00D02B21" w:rsidRDefault="00BD4703" w:rsidP="00BD4703">
      <w:pPr>
        <w:ind w:left="1440"/>
        <w:rPr>
          <w:rFonts w:ascii="Courier" w:hAnsi="Courier"/>
          <w:szCs w:val="24"/>
        </w:rPr>
      </w:pPr>
      <w:r w:rsidRPr="00D02B21">
        <w:rPr>
          <w:rFonts w:ascii="Courier" w:hAnsi="Courier"/>
          <w:szCs w:val="24"/>
        </w:rPr>
        <w:t xml:space="preserve">  Choose the size of your DSA key modulus. Modulus size can be 512, 768, or 1024</w:t>
      </w:r>
    </w:p>
    <w:p w14:paraId="7DEB72EB" w14:textId="77777777" w:rsidR="00BD4703" w:rsidRPr="00D02B21" w:rsidRDefault="00BD4703" w:rsidP="00BD4703">
      <w:pPr>
        <w:ind w:left="1440"/>
        <w:rPr>
          <w:rFonts w:ascii="Courier" w:hAnsi="Courier"/>
          <w:szCs w:val="24"/>
        </w:rPr>
      </w:pPr>
      <w:r w:rsidRPr="00D02B21">
        <w:rPr>
          <w:rFonts w:ascii="Courier" w:hAnsi="Courier"/>
          <w:szCs w:val="24"/>
        </w:rPr>
        <w:t xml:space="preserve"> bits. Choosing a key modulus</w:t>
      </w:r>
    </w:p>
    <w:p w14:paraId="4CA49C1A" w14:textId="77777777" w:rsidR="00BD4703" w:rsidRPr="00D02B21" w:rsidRDefault="00BD4703" w:rsidP="00BD4703">
      <w:pPr>
        <w:ind w:left="1440"/>
        <w:rPr>
          <w:rFonts w:ascii="Courier" w:hAnsi="Courier"/>
          <w:szCs w:val="24"/>
        </w:rPr>
      </w:pPr>
      <w:r w:rsidRPr="00D02B21">
        <w:rPr>
          <w:rFonts w:ascii="Courier" w:hAnsi="Courier"/>
          <w:szCs w:val="24"/>
        </w:rPr>
        <w:t xml:space="preserve">How many bits in the modulus [1024]: </w:t>
      </w:r>
    </w:p>
    <w:p w14:paraId="62057FAA" w14:textId="77777777" w:rsidR="00BD4703" w:rsidRPr="00D02B21" w:rsidRDefault="00BD4703" w:rsidP="00BD4703">
      <w:pPr>
        <w:ind w:left="1440"/>
        <w:rPr>
          <w:rFonts w:ascii="Courier" w:hAnsi="Courier"/>
          <w:szCs w:val="24"/>
        </w:rPr>
      </w:pPr>
      <w:r w:rsidRPr="00D02B21">
        <w:rPr>
          <w:rFonts w:ascii="Courier" w:hAnsi="Courier"/>
          <w:szCs w:val="24"/>
        </w:rPr>
        <w:t>Generating DSA keys ...</w:t>
      </w:r>
    </w:p>
    <w:p w14:paraId="07FF7E05" w14:textId="77777777" w:rsidR="00BD4703" w:rsidRPr="00D02B21" w:rsidRDefault="00BD4703" w:rsidP="00BD4703">
      <w:pPr>
        <w:ind w:left="1440"/>
        <w:rPr>
          <w:rFonts w:ascii="Courier" w:hAnsi="Courier"/>
          <w:szCs w:val="24"/>
        </w:rPr>
      </w:pPr>
      <w:r w:rsidRPr="00D02B21">
        <w:rPr>
          <w:rFonts w:ascii="Courier" w:hAnsi="Courier"/>
          <w:szCs w:val="24"/>
        </w:rPr>
        <w:t>Done w/ crypto generate keypair</w:t>
      </w:r>
    </w:p>
    <w:p w14:paraId="6F923073" w14:textId="77777777" w:rsidR="00BD4703" w:rsidRPr="00D02B21" w:rsidRDefault="00BD4703" w:rsidP="00BD4703">
      <w:pPr>
        <w:ind w:left="1440"/>
        <w:rPr>
          <w:rFonts w:ascii="Courier" w:hAnsi="Courier"/>
          <w:szCs w:val="24"/>
        </w:rPr>
      </w:pPr>
      <w:r w:rsidRPr="00D02B21">
        <w:rPr>
          <w:rFonts w:ascii="Courier" w:hAnsi="Courier"/>
          <w:szCs w:val="24"/>
        </w:rPr>
        <w:t>[OK]</w:t>
      </w:r>
    </w:p>
    <w:p w14:paraId="5659932D" w14:textId="77777777" w:rsidR="00537F29" w:rsidRPr="00D02B21" w:rsidRDefault="00537F29" w:rsidP="00537F29">
      <w:pPr>
        <w:rPr>
          <w:szCs w:val="24"/>
        </w:rPr>
      </w:pPr>
    </w:p>
    <w:p w14:paraId="457018AA" w14:textId="77777777" w:rsidR="00537F29" w:rsidRPr="00D02B21" w:rsidRDefault="00537F29" w:rsidP="00BD4703">
      <w:pPr>
        <w:pStyle w:val="ListParagraph"/>
        <w:numPr>
          <w:ilvl w:val="0"/>
          <w:numId w:val="4"/>
        </w:numPr>
        <w:rPr>
          <w:szCs w:val="24"/>
        </w:rPr>
      </w:pPr>
      <w:r w:rsidRPr="00D02B21">
        <w:rPr>
          <w:rFonts w:cs="Calibri"/>
          <w:szCs w:val="24"/>
        </w:rPr>
        <w:t>Get the management IP address with this command:</w:t>
      </w:r>
    </w:p>
    <w:p w14:paraId="786EFA23" w14:textId="77777777" w:rsidR="00BD4703" w:rsidRPr="00D02B21" w:rsidRDefault="00BD4703" w:rsidP="00BD4703">
      <w:pPr>
        <w:pStyle w:val="ListParagraph"/>
        <w:rPr>
          <w:szCs w:val="24"/>
        </w:rPr>
      </w:pPr>
    </w:p>
    <w:p w14:paraId="547EFC63" w14:textId="77777777" w:rsidR="00537F29" w:rsidRPr="00D02B21" w:rsidRDefault="00537F29" w:rsidP="00BD4703">
      <w:pPr>
        <w:ind w:left="1440"/>
        <w:rPr>
          <w:rFonts w:ascii="Courier" w:hAnsi="Courier"/>
          <w:szCs w:val="24"/>
        </w:rPr>
      </w:pPr>
      <w:r w:rsidRPr="00D02B21">
        <w:rPr>
          <w:rFonts w:ascii="Courier" w:hAnsi="Courier" w:cs="Courier"/>
          <w:szCs w:val="24"/>
        </w:rPr>
        <w:t>sh ip int br</w:t>
      </w:r>
    </w:p>
    <w:p w14:paraId="26A53C8E" w14:textId="77777777" w:rsidR="00BD4703" w:rsidRPr="00D02B21" w:rsidRDefault="00537F29" w:rsidP="00BD4703">
      <w:pPr>
        <w:rPr>
          <w:rFonts w:cs="Calibri"/>
          <w:szCs w:val="24"/>
        </w:rPr>
      </w:pPr>
      <w:r w:rsidRPr="00D02B21">
        <w:rPr>
          <w:rFonts w:cs="Calibri"/>
          <w:szCs w:val="24"/>
        </w:rPr>
        <w:tab/>
      </w:r>
    </w:p>
    <w:p w14:paraId="2C10DE37" w14:textId="77777777" w:rsidR="00537F29" w:rsidRPr="00D02B21" w:rsidRDefault="00BD4703" w:rsidP="00BD4703">
      <w:pPr>
        <w:ind w:left="720"/>
        <w:rPr>
          <w:rFonts w:cs="Calibri"/>
          <w:szCs w:val="24"/>
        </w:rPr>
      </w:pPr>
      <w:r w:rsidRPr="00D02B21">
        <w:rPr>
          <w:rFonts w:cs="Calibri"/>
          <w:szCs w:val="24"/>
        </w:rPr>
        <w:t xml:space="preserve">Sample output, highlighting the information sought, </w:t>
      </w:r>
      <w:r w:rsidRPr="00D02B21">
        <w:rPr>
          <w:rFonts w:ascii="Courier" w:hAnsi="Courier"/>
          <w:szCs w:val="24"/>
          <w:highlight w:val="yellow"/>
        </w:rPr>
        <w:t>172.16.1.52</w:t>
      </w:r>
      <w:r w:rsidRPr="00D02B21">
        <w:rPr>
          <w:rFonts w:cs="Calibri"/>
          <w:szCs w:val="24"/>
        </w:rPr>
        <w:t>:</w:t>
      </w:r>
    </w:p>
    <w:p w14:paraId="1E29BA86" w14:textId="77777777" w:rsidR="00BD4703" w:rsidRPr="00D02B21" w:rsidRDefault="00BD4703" w:rsidP="00BD4703">
      <w:pPr>
        <w:rPr>
          <w:rFonts w:cs="Calibri"/>
          <w:szCs w:val="24"/>
        </w:rPr>
      </w:pPr>
    </w:p>
    <w:p w14:paraId="41E578A7" w14:textId="77777777" w:rsidR="00BD4703" w:rsidRPr="00D02B21" w:rsidRDefault="00BD4703" w:rsidP="00BD4703">
      <w:pPr>
        <w:ind w:left="1440"/>
        <w:rPr>
          <w:rFonts w:ascii="Courier" w:hAnsi="Courier"/>
          <w:szCs w:val="24"/>
        </w:rPr>
      </w:pPr>
      <w:r w:rsidRPr="00D02B21">
        <w:rPr>
          <w:rFonts w:ascii="Courier" w:hAnsi="Courier"/>
          <w:szCs w:val="24"/>
        </w:rPr>
        <w:t>Interface                      IP-Address      Status                Protocol</w:t>
      </w:r>
    </w:p>
    <w:p w14:paraId="1B526D92" w14:textId="77777777" w:rsidR="00BD4703" w:rsidRPr="00D02B21" w:rsidRDefault="00BD4703" w:rsidP="00BD4703">
      <w:pPr>
        <w:ind w:left="1440"/>
        <w:rPr>
          <w:rFonts w:ascii="Courier" w:hAnsi="Courier"/>
          <w:szCs w:val="24"/>
        </w:rPr>
      </w:pPr>
      <w:r w:rsidRPr="00D02B21">
        <w:rPr>
          <w:rFonts w:ascii="Courier" w:hAnsi="Courier"/>
          <w:szCs w:val="24"/>
        </w:rPr>
        <w:t xml:space="preserve">Loopback0                      192.168.0.2     Up                    Up      </w:t>
      </w:r>
    </w:p>
    <w:p w14:paraId="444237C8" w14:textId="77777777" w:rsidR="00BD4703" w:rsidRPr="00D02B21" w:rsidRDefault="00BD4703" w:rsidP="00BD4703">
      <w:pPr>
        <w:ind w:left="1440"/>
        <w:rPr>
          <w:rFonts w:ascii="Courier" w:hAnsi="Courier"/>
          <w:szCs w:val="24"/>
        </w:rPr>
      </w:pPr>
      <w:r w:rsidRPr="00D02B21">
        <w:rPr>
          <w:rFonts w:ascii="Courier" w:hAnsi="Courier"/>
          <w:szCs w:val="24"/>
        </w:rPr>
        <w:t xml:space="preserve">MgmtEth0/0/CPU0/0              </w:t>
      </w:r>
      <w:r w:rsidRPr="00D02B21">
        <w:rPr>
          <w:rFonts w:ascii="Courier" w:hAnsi="Courier"/>
          <w:szCs w:val="24"/>
          <w:highlight w:val="yellow"/>
        </w:rPr>
        <w:t>172.16.1.52</w:t>
      </w:r>
      <w:r w:rsidRPr="00D02B21">
        <w:rPr>
          <w:rFonts w:ascii="Courier" w:hAnsi="Courier"/>
          <w:szCs w:val="24"/>
        </w:rPr>
        <w:t xml:space="preserve">     Up                    Up      </w:t>
      </w:r>
    </w:p>
    <w:p w14:paraId="3B62C0E8" w14:textId="77777777" w:rsidR="00BD4703" w:rsidRPr="00D02B21" w:rsidRDefault="00BD4703" w:rsidP="00BD4703">
      <w:pPr>
        <w:ind w:left="1440"/>
        <w:rPr>
          <w:rFonts w:ascii="Courier" w:hAnsi="Courier"/>
          <w:szCs w:val="24"/>
        </w:rPr>
      </w:pPr>
      <w:r w:rsidRPr="00D02B21">
        <w:rPr>
          <w:rFonts w:ascii="Courier" w:hAnsi="Courier"/>
          <w:szCs w:val="24"/>
        </w:rPr>
        <w:t xml:space="preserve">GigabitEthernet0/0/0/0         unassigned      Up                    Up      </w:t>
      </w:r>
    </w:p>
    <w:p w14:paraId="568F6889" w14:textId="77777777" w:rsidR="00BD4703" w:rsidRPr="00D02B21" w:rsidRDefault="00BD4703" w:rsidP="00BD4703">
      <w:pPr>
        <w:ind w:left="1440"/>
        <w:rPr>
          <w:rFonts w:ascii="Courier" w:hAnsi="Courier"/>
          <w:szCs w:val="24"/>
        </w:rPr>
      </w:pPr>
      <w:r w:rsidRPr="00D02B21">
        <w:rPr>
          <w:rFonts w:ascii="Courier" w:hAnsi="Courier"/>
          <w:szCs w:val="24"/>
        </w:rPr>
        <w:t>GigabitEthernet0/0/0/1         unassigned      Up</w:t>
      </w:r>
    </w:p>
    <w:p w14:paraId="56AA2AF5" w14:textId="77777777" w:rsidR="00BD4703" w:rsidRPr="00D02B21" w:rsidRDefault="00BD4703" w:rsidP="00BD4703">
      <w:pPr>
        <w:ind w:left="720"/>
        <w:rPr>
          <w:szCs w:val="24"/>
        </w:rPr>
      </w:pPr>
    </w:p>
    <w:p w14:paraId="593ED504" w14:textId="77777777" w:rsidR="00E56234" w:rsidRPr="00D02B21" w:rsidRDefault="00E56234" w:rsidP="00E56234">
      <w:pPr>
        <w:pStyle w:val="ListParagraph"/>
        <w:rPr>
          <w:szCs w:val="24"/>
        </w:rPr>
      </w:pPr>
      <w:r w:rsidRPr="00D02B21">
        <w:rPr>
          <w:szCs w:val="24"/>
        </w:rPr>
        <w:t>The IP address of the management interface is also displayed on the context menu of VM Maestro, as highlighted in the screen-show below:</w:t>
      </w:r>
    </w:p>
    <w:p w14:paraId="5A7ED664" w14:textId="77777777" w:rsidR="00E56234" w:rsidRPr="00D02B21" w:rsidRDefault="00E56234" w:rsidP="00E56234">
      <w:pPr>
        <w:pStyle w:val="ListParagraph"/>
        <w:rPr>
          <w:szCs w:val="24"/>
        </w:rPr>
      </w:pPr>
    </w:p>
    <w:p w14:paraId="4EF38F4C" w14:textId="77777777" w:rsidR="00E56234" w:rsidRPr="00D02B21" w:rsidRDefault="00E56234" w:rsidP="003609F7">
      <w:pPr>
        <w:pStyle w:val="ListParagraph"/>
        <w:rPr>
          <w:szCs w:val="24"/>
        </w:rPr>
      </w:pPr>
      <w:r w:rsidRPr="00D02B21">
        <w:rPr>
          <w:noProof/>
          <w:szCs w:val="24"/>
          <w:lang w:val="en-US"/>
        </w:rPr>
        <w:drawing>
          <wp:inline distT="0" distB="0" distL="0" distR="0" wp14:anchorId="4C2737A8" wp14:editId="178F09D1">
            <wp:extent cx="5112000" cy="190233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2000" cy="1902339"/>
                    </a:xfrm>
                    <a:prstGeom prst="rect">
                      <a:avLst/>
                    </a:prstGeom>
                    <a:noFill/>
                    <a:ln>
                      <a:noFill/>
                    </a:ln>
                  </pic:spPr>
                </pic:pic>
              </a:graphicData>
            </a:graphic>
          </wp:inline>
        </w:drawing>
      </w:r>
    </w:p>
    <w:p w14:paraId="70CD2FB2" w14:textId="77777777" w:rsidR="00537F29" w:rsidRPr="00D02B21" w:rsidRDefault="00537F29" w:rsidP="00BD4703">
      <w:pPr>
        <w:pStyle w:val="ListParagraph"/>
        <w:numPr>
          <w:ilvl w:val="0"/>
          <w:numId w:val="4"/>
        </w:numPr>
        <w:rPr>
          <w:szCs w:val="24"/>
        </w:rPr>
      </w:pPr>
      <w:r w:rsidRPr="00D02B21">
        <w:rPr>
          <w:rFonts w:cs="Calibri"/>
          <w:szCs w:val="24"/>
        </w:rPr>
        <w:t xml:space="preserve">Test device from command shell (e.g. bash), using the </w:t>
      </w:r>
      <w:r w:rsidR="00BD4703" w:rsidRPr="00D02B21">
        <w:rPr>
          <w:rFonts w:cs="Calibri"/>
          <w:szCs w:val="24"/>
        </w:rPr>
        <w:t>management IP address:</w:t>
      </w:r>
    </w:p>
    <w:p w14:paraId="0AABBEBF" w14:textId="77777777" w:rsidR="00BD4703" w:rsidRPr="00D02B21" w:rsidRDefault="00BD4703" w:rsidP="00BD4703">
      <w:pPr>
        <w:pStyle w:val="ListParagraph"/>
        <w:rPr>
          <w:szCs w:val="24"/>
        </w:rPr>
      </w:pPr>
    </w:p>
    <w:p w14:paraId="79C15B42" w14:textId="77777777" w:rsidR="00537F29" w:rsidRPr="00D02B21" w:rsidRDefault="00AF1553" w:rsidP="00BD4703">
      <w:pPr>
        <w:ind w:left="1440"/>
        <w:rPr>
          <w:rFonts w:ascii="Courier" w:hAnsi="Courier"/>
          <w:szCs w:val="24"/>
        </w:rPr>
      </w:pPr>
      <w:r w:rsidRPr="00D02B21">
        <w:rPr>
          <w:rFonts w:ascii="Courier" w:hAnsi="Courier" w:cs="Courier"/>
          <w:szCs w:val="24"/>
        </w:rPr>
        <w:t>ssh -p 830 cisco@</w:t>
      </w:r>
      <w:r w:rsidRPr="00D02B21">
        <w:rPr>
          <w:rFonts w:ascii="Courier" w:hAnsi="Courier" w:cs="Courier"/>
          <w:szCs w:val="24"/>
          <w:highlight w:val="yellow"/>
        </w:rPr>
        <w:t>172.16.1.52</w:t>
      </w:r>
      <w:r w:rsidR="00537F29" w:rsidRPr="00D02B21">
        <w:rPr>
          <w:rFonts w:ascii="Courier" w:hAnsi="Courier" w:cs="Courier"/>
          <w:szCs w:val="24"/>
        </w:rPr>
        <w:t xml:space="preserve"> -s netconf</w:t>
      </w:r>
    </w:p>
    <w:p w14:paraId="09D6E3D2" w14:textId="77777777" w:rsidR="00537F29" w:rsidRPr="00D02B21" w:rsidRDefault="00537F29" w:rsidP="00537F29">
      <w:pPr>
        <w:ind w:left="728"/>
        <w:rPr>
          <w:szCs w:val="24"/>
        </w:rPr>
      </w:pPr>
    </w:p>
    <w:p w14:paraId="13EEB80C" w14:textId="77777777" w:rsidR="00BD4703" w:rsidRPr="00D02B21" w:rsidRDefault="00537F29" w:rsidP="00AA7054">
      <w:pPr>
        <w:rPr>
          <w:rFonts w:cs="Calibri"/>
          <w:szCs w:val="24"/>
        </w:rPr>
      </w:pPr>
      <w:r w:rsidRPr="00D02B21">
        <w:rPr>
          <w:rFonts w:cs="Calibri"/>
          <w:szCs w:val="24"/>
        </w:rPr>
        <w:t>The expected response, after confirming the server key and supplying the password “cisco”, is an XML document starting with</w:t>
      </w:r>
      <w:r w:rsidR="00BD4703" w:rsidRPr="00D02B21">
        <w:rPr>
          <w:rFonts w:cs="Calibri"/>
          <w:szCs w:val="24"/>
        </w:rPr>
        <w:t>:</w:t>
      </w:r>
    </w:p>
    <w:p w14:paraId="48176625" w14:textId="77777777" w:rsidR="00BD4703" w:rsidRPr="00D02B21" w:rsidRDefault="00BD4703" w:rsidP="00537F29">
      <w:pPr>
        <w:ind w:firstLine="720"/>
        <w:rPr>
          <w:rFonts w:cs="Calibri"/>
          <w:szCs w:val="24"/>
        </w:rPr>
      </w:pPr>
    </w:p>
    <w:p w14:paraId="44B685B6" w14:textId="77777777" w:rsidR="00BD4703" w:rsidRPr="00D02B21" w:rsidRDefault="00BD4703" w:rsidP="00BD47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Menlo Regular"/>
          <w:color w:val="000000"/>
          <w:szCs w:val="24"/>
          <w:lang w:val="en-US"/>
        </w:rPr>
      </w:pPr>
      <w:r w:rsidRPr="00D02B21">
        <w:rPr>
          <w:rFonts w:ascii="Courier" w:hAnsi="Courier" w:cs="Menlo Regular"/>
          <w:color w:val="000000"/>
          <w:szCs w:val="24"/>
          <w:lang w:val="en-US"/>
        </w:rPr>
        <w:t>&lt;hello xmlns="urn:ietf:params:xml:ns:netconf:base:1.0"&gt;</w:t>
      </w:r>
    </w:p>
    <w:p w14:paraId="29348304" w14:textId="77777777" w:rsidR="00537F29" w:rsidRPr="00D02B21" w:rsidRDefault="00537F29" w:rsidP="00537F29">
      <w:pPr>
        <w:ind w:left="728"/>
        <w:rPr>
          <w:szCs w:val="24"/>
        </w:rPr>
      </w:pPr>
    </w:p>
    <w:p w14:paraId="5E92F982" w14:textId="77777777" w:rsidR="00537F29" w:rsidRDefault="00537F29" w:rsidP="00AA7054">
      <w:pPr>
        <w:rPr>
          <w:rFonts w:cs="Calibri"/>
          <w:szCs w:val="24"/>
        </w:rPr>
      </w:pPr>
      <w:r w:rsidRPr="00D02B21">
        <w:rPr>
          <w:rFonts w:cs="Calibri"/>
          <w:szCs w:val="24"/>
        </w:rPr>
        <w:t>If you see "no hostkey alg” the</w:t>
      </w:r>
      <w:r w:rsidR="00AA7054">
        <w:rPr>
          <w:rFonts w:cs="Calibri"/>
          <w:szCs w:val="24"/>
        </w:rPr>
        <w:t>n</w:t>
      </w:r>
      <w:r w:rsidRPr="00D02B21">
        <w:rPr>
          <w:rFonts w:cs="Calibri"/>
          <w:szCs w:val="24"/>
        </w:rPr>
        <w:t xml:space="preserve"> you </w:t>
      </w:r>
      <w:r w:rsidR="00AA7054">
        <w:rPr>
          <w:rFonts w:cs="Calibri"/>
          <w:szCs w:val="24"/>
        </w:rPr>
        <w:t>skipped the command</w:t>
      </w:r>
      <w:r w:rsidRPr="00D02B21">
        <w:rPr>
          <w:rFonts w:cs="Calibri"/>
          <w:szCs w:val="24"/>
        </w:rPr>
        <w:t xml:space="preserve"> "</w:t>
      </w:r>
      <w:r w:rsidR="00B43F11" w:rsidRPr="00D02B21">
        <w:rPr>
          <w:rFonts w:ascii="Courier" w:hAnsi="Courier" w:cs="Courier"/>
          <w:szCs w:val="24"/>
        </w:rPr>
        <w:t>crypto key generate dsa</w:t>
      </w:r>
      <w:r w:rsidRPr="00D02B21">
        <w:rPr>
          <w:rFonts w:cs="Courier"/>
          <w:szCs w:val="24"/>
        </w:rPr>
        <w:t xml:space="preserve">” </w:t>
      </w:r>
      <w:r w:rsidRPr="00D02B21">
        <w:rPr>
          <w:rFonts w:cs="Calibri"/>
          <w:szCs w:val="24"/>
        </w:rPr>
        <w:t>command</w:t>
      </w:r>
      <w:r w:rsidR="00BD4703" w:rsidRPr="00D02B21">
        <w:rPr>
          <w:rFonts w:cs="Calibri"/>
          <w:szCs w:val="24"/>
        </w:rPr>
        <w:t>, as</w:t>
      </w:r>
      <w:r w:rsidRPr="00D02B21">
        <w:rPr>
          <w:rFonts w:cs="Calibri"/>
          <w:szCs w:val="24"/>
        </w:rPr>
        <w:t xml:space="preserve"> described above.</w:t>
      </w:r>
    </w:p>
    <w:p w14:paraId="477ACDE3" w14:textId="77777777" w:rsidR="00E554C6" w:rsidRDefault="00E554C6" w:rsidP="00AA7054">
      <w:pPr>
        <w:rPr>
          <w:rFonts w:cs="Calibri"/>
          <w:szCs w:val="24"/>
        </w:rPr>
      </w:pPr>
    </w:p>
    <w:p w14:paraId="4D395940" w14:textId="77777777" w:rsidR="00E554C6" w:rsidRPr="00D02B21" w:rsidRDefault="00E554C6" w:rsidP="00AA7054">
      <w:pPr>
        <w:rPr>
          <w:rFonts w:ascii="Courier" w:hAnsi="Courier" w:cs="Courier"/>
          <w:szCs w:val="24"/>
        </w:rPr>
      </w:pPr>
      <w:r>
        <w:rPr>
          <w:rFonts w:cs="Calibri"/>
          <w:szCs w:val="24"/>
        </w:rPr>
        <w:t>At the conclusion of this step the virtual devices are running</w:t>
      </w:r>
      <w:ins w:id="16" w:author="Nathan John Sowatskey" w:date="2015-03-03T10:39:00Z">
        <w:r w:rsidR="008673A3">
          <w:rPr>
            <w:rFonts w:cs="Calibri"/>
            <w:szCs w:val="24"/>
          </w:rPr>
          <w:t xml:space="preserve">, </w:t>
        </w:r>
      </w:ins>
      <w:del w:id="17" w:author="Nathan John Sowatskey" w:date="2015-03-03T10:39:00Z">
        <w:r w:rsidDel="008673A3">
          <w:rPr>
            <w:rFonts w:cs="Calibri"/>
            <w:szCs w:val="24"/>
          </w:rPr>
          <w:delText xml:space="preserve"> are </w:delText>
        </w:r>
      </w:del>
      <w:r>
        <w:rPr>
          <w:rFonts w:cs="Calibri"/>
          <w:szCs w:val="24"/>
        </w:rPr>
        <w:t>have Netconf enabled and can be accessed via ssh on their management port, which is how the Controller will connect to them</w:t>
      </w:r>
      <w:ins w:id="18" w:author="Nathan John Sowatskey" w:date="2015-03-03T10:40:00Z">
        <w:r w:rsidR="0083517C">
          <w:rPr>
            <w:rFonts w:cs="Calibri"/>
            <w:szCs w:val="24"/>
          </w:rPr>
          <w:t>, as Netconf runs over ssh</w:t>
        </w:r>
      </w:ins>
      <w:r>
        <w:rPr>
          <w:rFonts w:cs="Calibri"/>
          <w:szCs w:val="24"/>
        </w:rPr>
        <w:t>.</w:t>
      </w:r>
    </w:p>
    <w:p w14:paraId="2C21D9A6" w14:textId="77777777" w:rsidR="00087B13" w:rsidRPr="00D02B21" w:rsidRDefault="00087B13" w:rsidP="008413B8">
      <w:pPr>
        <w:pStyle w:val="NumberedHeading3"/>
      </w:pPr>
      <w:bookmarkStart w:id="19" w:name="_Toc285726977"/>
      <w:r w:rsidRPr="00D02B21">
        <w:t>5. Cisco Open SDN Controller (COSC)</w:t>
      </w:r>
      <w:bookmarkEnd w:id="19"/>
    </w:p>
    <w:p w14:paraId="29A77046" w14:textId="77777777" w:rsidR="00087B13" w:rsidRPr="00D02B21" w:rsidRDefault="00087B13" w:rsidP="00087B13">
      <w:pPr>
        <w:rPr>
          <w:rFonts w:cs="Calibri"/>
          <w:szCs w:val="24"/>
        </w:rPr>
      </w:pPr>
    </w:p>
    <w:p w14:paraId="178B0566" w14:textId="77777777" w:rsidR="00E43A77" w:rsidRDefault="00E554C6" w:rsidP="00087B13">
      <w:pPr>
        <w:rPr>
          <w:rFonts w:cs="Calibri"/>
          <w:szCs w:val="24"/>
        </w:rPr>
      </w:pPr>
      <w:r>
        <w:rPr>
          <w:rFonts w:cs="Calibri"/>
          <w:szCs w:val="24"/>
        </w:rPr>
        <w:t>The C</w:t>
      </w:r>
      <w:r w:rsidR="00087B13" w:rsidRPr="00D02B21">
        <w:rPr>
          <w:rFonts w:cs="Calibri"/>
          <w:szCs w:val="24"/>
        </w:rPr>
        <w:t xml:space="preserve">ontroller is a service that runs on </w:t>
      </w:r>
      <w:r w:rsidR="00277E7F" w:rsidRPr="00D02B21">
        <w:rPr>
          <w:rFonts w:cs="Calibri"/>
          <w:szCs w:val="24"/>
        </w:rPr>
        <w:t xml:space="preserve">a computer that can </w:t>
      </w:r>
      <w:r w:rsidR="00277E7F" w:rsidRPr="00E43A77">
        <w:rPr>
          <w:rFonts w:cs="Calibri"/>
          <w:i/>
          <w:szCs w:val="24"/>
        </w:rPr>
        <w:t>reach</w:t>
      </w:r>
      <w:r w:rsidR="00277E7F" w:rsidRPr="00D02B21">
        <w:rPr>
          <w:rFonts w:cs="Calibri"/>
          <w:szCs w:val="24"/>
        </w:rPr>
        <w:t xml:space="preserve"> the </w:t>
      </w:r>
      <w:r w:rsidR="00E43A77">
        <w:rPr>
          <w:rFonts w:cs="Calibri"/>
          <w:szCs w:val="24"/>
        </w:rPr>
        <w:t>virtual</w:t>
      </w:r>
      <w:r w:rsidR="00277E7F" w:rsidRPr="00D02B21">
        <w:rPr>
          <w:rFonts w:cs="Calibri"/>
          <w:szCs w:val="24"/>
        </w:rPr>
        <w:t xml:space="preserve"> </w:t>
      </w:r>
      <w:r w:rsidR="00E43A77">
        <w:rPr>
          <w:rFonts w:cs="Calibri"/>
          <w:szCs w:val="24"/>
        </w:rPr>
        <w:t xml:space="preserve">network </w:t>
      </w:r>
      <w:r w:rsidR="00277E7F" w:rsidRPr="00D02B21">
        <w:rPr>
          <w:rFonts w:cs="Calibri"/>
          <w:szCs w:val="24"/>
        </w:rPr>
        <w:t xml:space="preserve">devices. </w:t>
      </w:r>
      <w:r w:rsidR="00E43A77">
        <w:rPr>
          <w:rFonts w:cs="Calibri"/>
          <w:szCs w:val="24"/>
        </w:rPr>
        <w:t xml:space="preserve">In these instructions, the Controller is installed on the virtual server named “cosc-server” in the topology diagram, </w:t>
      </w:r>
      <w:commentRangeStart w:id="20"/>
      <w:r w:rsidR="00E43A77">
        <w:rPr>
          <w:rFonts w:cs="Calibri"/>
          <w:szCs w:val="24"/>
        </w:rPr>
        <w:t>above</w:t>
      </w:r>
      <w:commentRangeEnd w:id="20"/>
      <w:r w:rsidR="00F06B10">
        <w:rPr>
          <w:rStyle w:val="CommentReference"/>
        </w:rPr>
        <w:commentReference w:id="20"/>
      </w:r>
      <w:r w:rsidR="00E43A77">
        <w:rPr>
          <w:rFonts w:cs="Calibri"/>
          <w:szCs w:val="24"/>
        </w:rPr>
        <w:t>.</w:t>
      </w:r>
    </w:p>
    <w:p w14:paraId="4B5AD6F9" w14:textId="77777777" w:rsidR="00E43A77" w:rsidRDefault="00E43A77" w:rsidP="00087B13">
      <w:pPr>
        <w:rPr>
          <w:rFonts w:cs="Calibri"/>
          <w:szCs w:val="24"/>
        </w:rPr>
      </w:pPr>
    </w:p>
    <w:p w14:paraId="76F5DBC8" w14:textId="77777777" w:rsidR="00087B13" w:rsidRPr="00D02B21" w:rsidRDefault="00444732" w:rsidP="00087B13">
      <w:pPr>
        <w:rPr>
          <w:rFonts w:cs="Calibri"/>
          <w:szCs w:val="24"/>
        </w:rPr>
      </w:pPr>
      <w:r w:rsidRPr="00D02B21">
        <w:rPr>
          <w:rFonts w:cs="Calibri"/>
          <w:szCs w:val="24"/>
        </w:rPr>
        <w:t xml:space="preserve">Login to the </w:t>
      </w:r>
      <w:r w:rsidR="00E43A77">
        <w:rPr>
          <w:rFonts w:cs="Calibri"/>
          <w:szCs w:val="24"/>
        </w:rPr>
        <w:t>cosc-server, using the IP address assigned when the simulation was run. In the example below this is 172.16.1.60:</w:t>
      </w:r>
    </w:p>
    <w:p w14:paraId="50FD72E1" w14:textId="77777777" w:rsidR="00444732" w:rsidRPr="00D02B21" w:rsidRDefault="00444732" w:rsidP="00087B13">
      <w:pPr>
        <w:rPr>
          <w:rFonts w:cs="Calibri"/>
          <w:szCs w:val="24"/>
        </w:rPr>
      </w:pPr>
    </w:p>
    <w:p w14:paraId="262CF8E2" w14:textId="77777777" w:rsidR="00DE6F63" w:rsidRPr="00590BD1" w:rsidRDefault="00DE6F63" w:rsidP="00590BD1">
      <w:pPr>
        <w:ind w:left="720"/>
        <w:rPr>
          <w:rFonts w:ascii="Courier" w:hAnsi="Courier"/>
          <w:szCs w:val="24"/>
          <w:lang w:val="en-US"/>
        </w:rPr>
      </w:pPr>
      <w:r w:rsidRPr="00590BD1">
        <w:rPr>
          <w:rFonts w:ascii="Courier" w:hAnsi="Courier"/>
          <w:szCs w:val="24"/>
          <w:lang w:val="en-US"/>
        </w:rPr>
        <w:t xml:space="preserve">ssh </w:t>
      </w:r>
      <w:r w:rsidR="00590BD1" w:rsidRPr="00590BD1">
        <w:rPr>
          <w:rFonts w:ascii="Courier" w:hAnsi="Courier"/>
          <w:lang w:val="en-US"/>
        </w:rPr>
        <w:t>-o StrictHostKeyChecking=</w:t>
      </w:r>
      <w:commentRangeStart w:id="21"/>
      <w:r w:rsidR="00590BD1" w:rsidRPr="00590BD1">
        <w:rPr>
          <w:rFonts w:ascii="Courier" w:hAnsi="Courier"/>
          <w:lang w:val="en-US"/>
        </w:rPr>
        <w:t>no</w:t>
      </w:r>
      <w:commentRangeEnd w:id="21"/>
      <w:r w:rsidR="00DC6A1D">
        <w:rPr>
          <w:rStyle w:val="CommentReference"/>
        </w:rPr>
        <w:commentReference w:id="21"/>
      </w:r>
      <w:r w:rsidR="00590BD1" w:rsidRPr="00590BD1">
        <w:rPr>
          <w:rFonts w:ascii="Courier" w:hAnsi="Courier"/>
          <w:lang w:val="en-US"/>
        </w:rPr>
        <w:t xml:space="preserve"> </w:t>
      </w:r>
      <w:r w:rsidR="00E43A77" w:rsidRPr="00590BD1">
        <w:rPr>
          <w:rFonts w:ascii="Courier" w:hAnsi="Courier"/>
          <w:szCs w:val="24"/>
          <w:lang w:val="en-US"/>
        </w:rPr>
        <w:t>cisco@172.16.1.60</w:t>
      </w:r>
    </w:p>
    <w:p w14:paraId="2654B318" w14:textId="77777777" w:rsidR="00444732" w:rsidRPr="00D02B21" w:rsidRDefault="00444732" w:rsidP="00087B13">
      <w:pPr>
        <w:rPr>
          <w:rFonts w:cs="Calibri"/>
          <w:szCs w:val="24"/>
        </w:rPr>
      </w:pPr>
    </w:p>
    <w:p w14:paraId="1A677404" w14:textId="77777777" w:rsidR="00DE6F63" w:rsidRPr="00D02B21" w:rsidRDefault="00DE6F63" w:rsidP="00087B13">
      <w:pPr>
        <w:rPr>
          <w:rFonts w:cs="Calibri"/>
          <w:szCs w:val="24"/>
        </w:rPr>
      </w:pPr>
      <w:r w:rsidRPr="00D02B21">
        <w:rPr>
          <w:rFonts w:cs="Calibri"/>
          <w:szCs w:val="24"/>
        </w:rPr>
        <w:t>Sample successful response:</w:t>
      </w:r>
    </w:p>
    <w:p w14:paraId="0DDA7E32" w14:textId="77777777" w:rsidR="00DE6F63" w:rsidRPr="00D02B21" w:rsidRDefault="00DE6F63" w:rsidP="00087B13">
      <w:pPr>
        <w:rPr>
          <w:rFonts w:cs="Calibri"/>
          <w:szCs w:val="24"/>
        </w:rPr>
      </w:pPr>
    </w:p>
    <w:p w14:paraId="1227F53F" w14:textId="77777777" w:rsidR="00DE6F63" w:rsidRPr="00D02B21" w:rsidRDefault="00DE6F63" w:rsidP="00DE6F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Welcome to Ubuntu 14.04.1 LTS (GNU/Linux 3.13.0-45-generic x86_64)</w:t>
      </w:r>
    </w:p>
    <w:p w14:paraId="21F82464" w14:textId="77777777" w:rsidR="00DE6F63" w:rsidRPr="00D02B21" w:rsidRDefault="00DE6F63" w:rsidP="00DE6F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p>
    <w:p w14:paraId="4798D423" w14:textId="77777777" w:rsidR="00DE6F63" w:rsidRPr="00D02B21" w:rsidRDefault="00DE6F63" w:rsidP="00DE6F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 Documentation:  https://help.ubuntu.com/</w:t>
      </w:r>
    </w:p>
    <w:p w14:paraId="4D0F2B50" w14:textId="77777777" w:rsidR="00DE6F63" w:rsidRPr="00D02B21" w:rsidRDefault="00DE6F63" w:rsidP="00DE6F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Last login: Tue Feb 10 10:51:16 2015 from 172.16.1.21</w:t>
      </w:r>
    </w:p>
    <w:p w14:paraId="59FD8BC8" w14:textId="77777777" w:rsidR="00DE6F63" w:rsidRPr="00D02B21" w:rsidRDefault="00DE6F63" w:rsidP="00087B13">
      <w:pPr>
        <w:rPr>
          <w:rFonts w:cs="Calibri"/>
          <w:szCs w:val="24"/>
        </w:rPr>
      </w:pPr>
    </w:p>
    <w:p w14:paraId="6EE84AD3" w14:textId="77777777" w:rsidR="00DE6F63" w:rsidRPr="00D02B21" w:rsidRDefault="00DE6F63" w:rsidP="00DE6F63">
      <w:pPr>
        <w:widowControl w:val="0"/>
        <w:autoSpaceDE w:val="0"/>
        <w:autoSpaceDN w:val="0"/>
        <w:adjustRightInd w:val="0"/>
        <w:rPr>
          <w:rFonts w:cs="Helvetica"/>
          <w:szCs w:val="24"/>
          <w:lang w:val="en-US"/>
        </w:rPr>
      </w:pPr>
      <w:r w:rsidRPr="00D02B21">
        <w:rPr>
          <w:rFonts w:cs="Helvetica"/>
          <w:szCs w:val="24"/>
          <w:lang w:val="en-US"/>
        </w:rPr>
        <w:t xml:space="preserve">Copy the COSC distribution file </w:t>
      </w:r>
      <w:r w:rsidR="00590BD1">
        <w:rPr>
          <w:rFonts w:cs="Helvetica"/>
          <w:szCs w:val="24"/>
          <w:lang w:val="en-US"/>
        </w:rPr>
        <w:t>to the cosc-server using its URL:</w:t>
      </w:r>
    </w:p>
    <w:p w14:paraId="608B7251" w14:textId="77777777" w:rsidR="00DE6F63" w:rsidRPr="00D02B21" w:rsidRDefault="00DE6F63" w:rsidP="00DE6F63">
      <w:pPr>
        <w:widowControl w:val="0"/>
        <w:autoSpaceDE w:val="0"/>
        <w:autoSpaceDN w:val="0"/>
        <w:adjustRightInd w:val="0"/>
        <w:rPr>
          <w:rFonts w:ascii="Helvetica" w:hAnsi="Helvetica" w:cs="Helvetica"/>
          <w:szCs w:val="24"/>
          <w:lang w:val="en-US"/>
        </w:rPr>
      </w:pPr>
    </w:p>
    <w:p w14:paraId="60AD7C65" w14:textId="77777777" w:rsidR="00672774" w:rsidRPr="00D02B21" w:rsidRDefault="00672774" w:rsidP="00672774">
      <w:pPr>
        <w:rPr>
          <w:rFonts w:ascii="Courier" w:hAnsi="Courier"/>
          <w:szCs w:val="24"/>
        </w:rPr>
      </w:pPr>
      <w:r w:rsidRPr="00D02B21">
        <w:rPr>
          <w:szCs w:val="24"/>
        </w:rPr>
        <w:tab/>
      </w:r>
      <w:r w:rsidRPr="00D02B21">
        <w:rPr>
          <w:rFonts w:ascii="Courier" w:hAnsi="Courier"/>
          <w:szCs w:val="24"/>
        </w:rPr>
        <w:t>mkdir ~/cosc</w:t>
      </w:r>
    </w:p>
    <w:p w14:paraId="7A8A08E7" w14:textId="77777777" w:rsidR="00672774" w:rsidRPr="00D02B21" w:rsidRDefault="00672774" w:rsidP="00672774">
      <w:pPr>
        <w:rPr>
          <w:rFonts w:ascii="Courier" w:hAnsi="Courier"/>
          <w:szCs w:val="24"/>
        </w:rPr>
      </w:pPr>
      <w:r w:rsidRPr="00D02B21">
        <w:rPr>
          <w:rFonts w:ascii="Courier" w:hAnsi="Courier"/>
          <w:szCs w:val="24"/>
        </w:rPr>
        <w:tab/>
        <w:t>cd ~/cosc</w:t>
      </w:r>
    </w:p>
    <w:p w14:paraId="1C847A6F" w14:textId="77777777" w:rsidR="00DE6F63" w:rsidRPr="00D02B21" w:rsidRDefault="00DE6F63" w:rsidP="00DE6F63">
      <w:pPr>
        <w:widowControl w:val="0"/>
        <w:autoSpaceDE w:val="0"/>
        <w:autoSpaceDN w:val="0"/>
        <w:adjustRightInd w:val="0"/>
        <w:ind w:firstLine="720"/>
        <w:rPr>
          <w:rFonts w:ascii="Courier" w:hAnsi="Courier" w:cs="Helvetica Light"/>
          <w:szCs w:val="24"/>
          <w:lang w:val="en-US"/>
        </w:rPr>
      </w:pPr>
      <w:r w:rsidRPr="00D02B21">
        <w:rPr>
          <w:rFonts w:ascii="Courier" w:hAnsi="Courier" w:cs="Helvetica"/>
          <w:szCs w:val="24"/>
          <w:lang w:val="en-US"/>
        </w:rPr>
        <w:t xml:space="preserve">wget </w:t>
      </w:r>
      <w:r w:rsidR="00590BD1">
        <w:rPr>
          <w:rFonts w:ascii="Courier" w:hAnsi="Courier" w:cs="Helvetica"/>
          <w:szCs w:val="24"/>
          <w:lang w:val="en-US"/>
        </w:rPr>
        <w:t>&lt;url&gt;</w:t>
      </w:r>
    </w:p>
    <w:p w14:paraId="2159B92F" w14:textId="77777777" w:rsidR="00DE6F63" w:rsidRPr="00D02B21" w:rsidRDefault="00DE6F63" w:rsidP="00087B13">
      <w:pPr>
        <w:rPr>
          <w:rFonts w:cs="Calibri"/>
          <w:szCs w:val="24"/>
        </w:rPr>
      </w:pPr>
    </w:p>
    <w:p w14:paraId="0A221725" w14:textId="77777777" w:rsidR="00590BD1" w:rsidRPr="00D02B21" w:rsidRDefault="00590BD1" w:rsidP="00590BD1">
      <w:pPr>
        <w:rPr>
          <w:rFonts w:cs="Calibri"/>
          <w:szCs w:val="24"/>
        </w:rPr>
      </w:pPr>
      <w:r w:rsidRPr="00D02B21">
        <w:rPr>
          <w:rFonts w:cs="Calibri"/>
          <w:szCs w:val="24"/>
        </w:rPr>
        <w:t xml:space="preserve">Note for Cisco </w:t>
      </w:r>
      <w:commentRangeStart w:id="22"/>
      <w:r w:rsidRPr="00D02B21">
        <w:rPr>
          <w:rFonts w:cs="Calibri"/>
          <w:szCs w:val="24"/>
        </w:rPr>
        <w:t>internal use:</w:t>
      </w:r>
      <w:r>
        <w:rPr>
          <w:rFonts w:cs="Calibri"/>
          <w:szCs w:val="24"/>
        </w:rPr>
        <w:t xml:space="preserve"> look </w:t>
      </w:r>
      <w:r w:rsidRPr="00D02B21">
        <w:rPr>
          <w:rFonts w:cs="Calibri"/>
          <w:szCs w:val="24"/>
        </w:rPr>
        <w:t>in directory:</w:t>
      </w:r>
      <w:commentRangeEnd w:id="22"/>
      <w:r w:rsidR="00EF733F">
        <w:rPr>
          <w:rStyle w:val="CommentReference"/>
        </w:rPr>
        <w:commentReference w:id="22"/>
      </w:r>
    </w:p>
    <w:p w14:paraId="58DE9C77" w14:textId="77777777" w:rsidR="00590BD1" w:rsidRPr="00D02B21" w:rsidRDefault="00590BD1" w:rsidP="00590BD1">
      <w:pPr>
        <w:rPr>
          <w:rFonts w:cs="Calibri"/>
          <w:szCs w:val="24"/>
        </w:rPr>
      </w:pPr>
    </w:p>
    <w:p w14:paraId="6F2559A5" w14:textId="77777777" w:rsidR="00590BD1" w:rsidRPr="00D02B21" w:rsidRDefault="00B16183" w:rsidP="00590BD1">
      <w:pPr>
        <w:ind w:left="720"/>
        <w:rPr>
          <w:rFonts w:cs="Calibri"/>
          <w:szCs w:val="24"/>
        </w:rPr>
      </w:pPr>
      <w:hyperlink r:id="rId21" w:history="1">
        <w:r w:rsidR="00590BD1" w:rsidRPr="00D02B21">
          <w:rPr>
            <w:rStyle w:val="Hyperlink"/>
            <w:rFonts w:cs="Calibri"/>
            <w:szCs w:val="24"/>
          </w:rPr>
          <w:t>http://codehub-one-fw-ci:8085/auth/view/cdl-eft-throttle/job/cdl-eft-autorelease/lastSuccessfulBuild/artifact/integration/distributions/cdl/target</w:t>
        </w:r>
      </w:hyperlink>
    </w:p>
    <w:p w14:paraId="06ECF5AC" w14:textId="77777777" w:rsidR="00590BD1" w:rsidRPr="00D02B21" w:rsidRDefault="00590BD1" w:rsidP="00590BD1">
      <w:pPr>
        <w:rPr>
          <w:rFonts w:cs="Calibri"/>
          <w:szCs w:val="24"/>
        </w:rPr>
      </w:pPr>
    </w:p>
    <w:p w14:paraId="4B997C29" w14:textId="77777777" w:rsidR="00DE6F63" w:rsidRPr="00D02B21" w:rsidRDefault="00DE6F63" w:rsidP="00DE6F63">
      <w:pPr>
        <w:widowControl w:val="0"/>
        <w:autoSpaceDE w:val="0"/>
        <w:autoSpaceDN w:val="0"/>
        <w:adjustRightInd w:val="0"/>
        <w:rPr>
          <w:rFonts w:cs="Helvetica"/>
          <w:szCs w:val="24"/>
          <w:lang w:val="en-US"/>
        </w:rPr>
      </w:pPr>
      <w:r w:rsidRPr="00D02B21">
        <w:rPr>
          <w:rFonts w:cs="Helvetica"/>
          <w:szCs w:val="24"/>
          <w:lang w:val="en-US"/>
        </w:rPr>
        <w:t xml:space="preserve">Confirm the integrity of the </w:t>
      </w:r>
      <w:commentRangeStart w:id="23"/>
      <w:r w:rsidRPr="00D02B21">
        <w:rPr>
          <w:rFonts w:cs="Helvetica"/>
          <w:szCs w:val="24"/>
          <w:lang w:val="en-US"/>
        </w:rPr>
        <w:t>file</w:t>
      </w:r>
      <w:commentRangeEnd w:id="23"/>
      <w:r w:rsidR="00E33412">
        <w:rPr>
          <w:rStyle w:val="CommentReference"/>
        </w:rPr>
        <w:commentReference w:id="23"/>
      </w:r>
      <w:r w:rsidRPr="00D02B21">
        <w:rPr>
          <w:rFonts w:cs="Helvetica"/>
          <w:szCs w:val="24"/>
          <w:lang w:val="en-US"/>
        </w:rPr>
        <w:t>:</w:t>
      </w:r>
    </w:p>
    <w:p w14:paraId="5A3CFEF8" w14:textId="77777777" w:rsidR="00DE6F63" w:rsidRPr="00D02B21" w:rsidRDefault="00DE6F63" w:rsidP="00087B13">
      <w:pPr>
        <w:rPr>
          <w:rFonts w:cs="Calibri"/>
          <w:szCs w:val="24"/>
        </w:rPr>
      </w:pPr>
    </w:p>
    <w:p w14:paraId="710E5445" w14:textId="77777777" w:rsidR="00DE6F63" w:rsidRPr="00D02B21" w:rsidRDefault="00DE6F63" w:rsidP="00DE6F63">
      <w:pPr>
        <w:widowControl w:val="0"/>
        <w:autoSpaceDE w:val="0"/>
        <w:autoSpaceDN w:val="0"/>
        <w:adjustRightInd w:val="0"/>
        <w:ind w:left="720"/>
        <w:rPr>
          <w:rFonts w:ascii="Courier" w:hAnsi="Courier" w:cs="Helvetica Light"/>
          <w:szCs w:val="24"/>
          <w:lang w:val="en-US"/>
        </w:rPr>
      </w:pPr>
      <w:r w:rsidRPr="00D02B21">
        <w:rPr>
          <w:rFonts w:ascii="Courier" w:hAnsi="Courier" w:cs="Helvetica"/>
          <w:szCs w:val="24"/>
          <w:lang w:val="en-US"/>
        </w:rPr>
        <w:t xml:space="preserve">md5sum distribution-karaf-1.0.0-00003.tar.gz </w:t>
      </w:r>
    </w:p>
    <w:p w14:paraId="4DC3D5A6" w14:textId="77777777" w:rsidR="00DE6F63" w:rsidRPr="00D02B21" w:rsidRDefault="00DE6F63" w:rsidP="00DE6F63">
      <w:pPr>
        <w:widowControl w:val="0"/>
        <w:autoSpaceDE w:val="0"/>
        <w:autoSpaceDN w:val="0"/>
        <w:adjustRightInd w:val="0"/>
        <w:rPr>
          <w:rFonts w:cs="Helvetica"/>
          <w:szCs w:val="24"/>
          <w:lang w:val="en-US"/>
        </w:rPr>
      </w:pPr>
    </w:p>
    <w:p w14:paraId="6CE8216F" w14:textId="77777777" w:rsidR="00DE6F63" w:rsidRPr="00D02B21" w:rsidRDefault="00DE6F63" w:rsidP="00DE6F63">
      <w:pPr>
        <w:widowControl w:val="0"/>
        <w:autoSpaceDE w:val="0"/>
        <w:autoSpaceDN w:val="0"/>
        <w:adjustRightInd w:val="0"/>
        <w:rPr>
          <w:rFonts w:cs="Helvetica"/>
          <w:szCs w:val="24"/>
          <w:lang w:val="en-US"/>
        </w:rPr>
      </w:pPr>
      <w:r w:rsidRPr="00D02B21">
        <w:rPr>
          <w:rFonts w:cs="Helvetica"/>
          <w:szCs w:val="24"/>
          <w:lang w:val="en-US"/>
        </w:rPr>
        <w:t>Correct response:</w:t>
      </w:r>
    </w:p>
    <w:p w14:paraId="2057A141" w14:textId="77777777" w:rsidR="00DE6F63" w:rsidRPr="00D02B21" w:rsidRDefault="00DE6F63" w:rsidP="00DE6F63">
      <w:pPr>
        <w:widowControl w:val="0"/>
        <w:autoSpaceDE w:val="0"/>
        <w:autoSpaceDN w:val="0"/>
        <w:adjustRightInd w:val="0"/>
        <w:rPr>
          <w:rFonts w:cs="Helvetica"/>
          <w:szCs w:val="24"/>
          <w:lang w:val="en-US"/>
        </w:rPr>
      </w:pPr>
    </w:p>
    <w:p w14:paraId="5CD1ECE4" w14:textId="77777777" w:rsidR="00DE6F63" w:rsidRPr="00590BD1" w:rsidRDefault="00DE6F63" w:rsidP="00DE6F63">
      <w:pPr>
        <w:pStyle w:val="HTMLPreformatted"/>
        <w:ind w:left="720"/>
      </w:pPr>
      <w:r w:rsidRPr="00590BD1">
        <w:rPr>
          <w:rFonts w:cs="Helvetica"/>
          <w:lang w:val="en-US"/>
        </w:rPr>
        <w:t>28b6573955bcff93403c33e8d6a641f9  distribution-karaf-1.0.0-00003.tar.</w:t>
      </w:r>
      <w:commentRangeStart w:id="24"/>
      <w:r w:rsidRPr="00590BD1">
        <w:rPr>
          <w:rFonts w:cs="Helvetica"/>
          <w:lang w:val="en-US"/>
        </w:rPr>
        <w:t>gz</w:t>
      </w:r>
      <w:commentRangeEnd w:id="24"/>
      <w:r w:rsidR="002E34FB">
        <w:rPr>
          <w:rStyle w:val="CommentReference"/>
          <w:rFonts w:ascii="Verdana" w:hAnsi="Verdana" w:cs="Times New Roman"/>
        </w:rPr>
        <w:commentReference w:id="24"/>
      </w:r>
    </w:p>
    <w:p w14:paraId="7C79BC18" w14:textId="77777777" w:rsidR="00DE6F63" w:rsidRPr="00D02B21" w:rsidRDefault="00DE6F63" w:rsidP="00087B13">
      <w:pPr>
        <w:rPr>
          <w:rFonts w:cs="Calibri"/>
          <w:szCs w:val="24"/>
        </w:rPr>
      </w:pPr>
    </w:p>
    <w:p w14:paraId="6531D9AE" w14:textId="77777777" w:rsidR="00087B13" w:rsidRPr="00D02B21" w:rsidRDefault="00087B13" w:rsidP="00087B13">
      <w:pPr>
        <w:rPr>
          <w:szCs w:val="24"/>
        </w:rPr>
      </w:pPr>
      <w:r w:rsidRPr="00D02B21">
        <w:rPr>
          <w:szCs w:val="24"/>
        </w:rPr>
        <w:t>Unpack</w:t>
      </w:r>
      <w:r w:rsidR="00672774" w:rsidRPr="00D02B21">
        <w:rPr>
          <w:szCs w:val="24"/>
        </w:rPr>
        <w:t xml:space="preserve"> the distribution</w:t>
      </w:r>
      <w:r w:rsidRPr="00D02B21">
        <w:rPr>
          <w:szCs w:val="24"/>
        </w:rPr>
        <w:t>:</w:t>
      </w:r>
    </w:p>
    <w:p w14:paraId="4478D6E1" w14:textId="77777777" w:rsidR="00087B13" w:rsidRPr="00D02B21" w:rsidRDefault="00087B13" w:rsidP="00087B13">
      <w:pPr>
        <w:rPr>
          <w:szCs w:val="24"/>
        </w:rPr>
      </w:pPr>
    </w:p>
    <w:p w14:paraId="6AD85A71" w14:textId="77777777" w:rsidR="00087B13" w:rsidRPr="00D02B21" w:rsidRDefault="00672774" w:rsidP="00672774">
      <w:pPr>
        <w:rPr>
          <w:rFonts w:ascii="Courier" w:hAnsi="Courier" w:cs="Calibri"/>
          <w:szCs w:val="24"/>
        </w:rPr>
      </w:pPr>
      <w:r w:rsidRPr="00D02B21">
        <w:rPr>
          <w:rFonts w:ascii="Courier" w:hAnsi="Courier"/>
          <w:szCs w:val="24"/>
        </w:rPr>
        <w:tab/>
        <w:t>tar x</w:t>
      </w:r>
      <w:r w:rsidR="00087B13" w:rsidRPr="00D02B21">
        <w:rPr>
          <w:rFonts w:ascii="Courier" w:hAnsi="Courier"/>
          <w:szCs w:val="24"/>
        </w:rPr>
        <w:t xml:space="preserve">f </w:t>
      </w:r>
      <w:r w:rsidR="00087B13" w:rsidRPr="00D02B21">
        <w:rPr>
          <w:rFonts w:ascii="Courier" w:hAnsi="Courier" w:cs="Calibri"/>
          <w:szCs w:val="24"/>
        </w:rPr>
        <w:t>distribution-karaf-1.0.0-00003.tar.gz</w:t>
      </w:r>
    </w:p>
    <w:p w14:paraId="09127FB0" w14:textId="77777777" w:rsidR="00672774" w:rsidRPr="00D02B21" w:rsidRDefault="00672774" w:rsidP="00672774">
      <w:pPr>
        <w:ind w:left="720"/>
        <w:rPr>
          <w:rFonts w:ascii="Courier" w:hAnsi="Courier" w:cs="Calibri"/>
          <w:szCs w:val="24"/>
        </w:rPr>
      </w:pPr>
      <w:r w:rsidRPr="00D02B21">
        <w:rPr>
          <w:rFonts w:ascii="Courier" w:hAnsi="Courier" w:cs="Calibri"/>
          <w:szCs w:val="24"/>
        </w:rPr>
        <w:t>ls -l</w:t>
      </w:r>
    </w:p>
    <w:p w14:paraId="25B9464D" w14:textId="77777777" w:rsidR="00672774" w:rsidRPr="00D02B21" w:rsidRDefault="00672774" w:rsidP="00672774">
      <w:pPr>
        <w:rPr>
          <w:rFonts w:ascii="Courier" w:hAnsi="Courier" w:cs="Calibri"/>
          <w:szCs w:val="24"/>
        </w:rPr>
      </w:pPr>
    </w:p>
    <w:p w14:paraId="4FCAB6C3" w14:textId="77777777" w:rsidR="00672774" w:rsidRPr="00D02B21" w:rsidRDefault="00672774" w:rsidP="00672774">
      <w:pPr>
        <w:rPr>
          <w:szCs w:val="24"/>
        </w:rPr>
      </w:pPr>
      <w:r w:rsidRPr="00D02B21">
        <w:rPr>
          <w:szCs w:val="24"/>
        </w:rPr>
        <w:t>Directory listing:</w:t>
      </w:r>
    </w:p>
    <w:p w14:paraId="2ED238EC" w14:textId="77777777" w:rsidR="00672774" w:rsidRPr="00D02B21" w:rsidRDefault="00672774" w:rsidP="00672774">
      <w:pPr>
        <w:rPr>
          <w:szCs w:val="24"/>
        </w:rPr>
      </w:pPr>
    </w:p>
    <w:p w14:paraId="51DE86A8" w14:textId="77777777" w:rsidR="00672774" w:rsidRPr="00D02B21" w:rsidRDefault="00672774" w:rsidP="006727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szCs w:val="24"/>
          <w:lang w:val="en-US"/>
        </w:rPr>
      </w:pPr>
      <w:r w:rsidRPr="00D02B21">
        <w:rPr>
          <w:rFonts w:ascii="Courier" w:hAnsi="Courier" w:cs="Menlo Regular"/>
          <w:szCs w:val="24"/>
          <w:lang w:val="en-US"/>
        </w:rPr>
        <w:t>total 154596</w:t>
      </w:r>
    </w:p>
    <w:p w14:paraId="60E0BB76" w14:textId="77777777" w:rsidR="00672774" w:rsidRPr="00D02B21" w:rsidRDefault="00672774" w:rsidP="006727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szCs w:val="24"/>
          <w:lang w:val="en-US"/>
        </w:rPr>
      </w:pPr>
      <w:r w:rsidRPr="00D02B21">
        <w:rPr>
          <w:rFonts w:ascii="Courier" w:hAnsi="Courier" w:cs="Menlo Regular"/>
          <w:szCs w:val="24"/>
          <w:lang w:val="en-US"/>
        </w:rPr>
        <w:t xml:space="preserve">drwxrwxr-x 9 virl virl      4096 Feb 10 11:39 </w:t>
      </w:r>
      <w:r w:rsidRPr="00D02B21">
        <w:rPr>
          <w:rFonts w:ascii="Courier" w:hAnsi="Courier" w:cs="Menlo Bold"/>
          <w:bCs/>
          <w:szCs w:val="24"/>
          <w:lang w:val="en-US"/>
        </w:rPr>
        <w:t>distribution-karaf-1.0.0-00003</w:t>
      </w:r>
    </w:p>
    <w:p w14:paraId="2884954E" w14:textId="77777777" w:rsidR="00672774" w:rsidRPr="00D02B21" w:rsidRDefault="00672774" w:rsidP="006727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szCs w:val="24"/>
          <w:lang w:val="en-US"/>
        </w:rPr>
      </w:pPr>
      <w:r w:rsidRPr="00D02B21">
        <w:rPr>
          <w:rFonts w:ascii="Courier" w:hAnsi="Courier" w:cs="Menlo Regular"/>
          <w:szCs w:val="24"/>
          <w:lang w:val="en-US"/>
        </w:rPr>
        <w:t xml:space="preserve">-rw-r--r-- 1 virl virl 158298322 Feb  6 17:59 </w:t>
      </w:r>
      <w:r w:rsidRPr="00D02B21">
        <w:rPr>
          <w:rFonts w:ascii="Courier" w:hAnsi="Courier" w:cs="Menlo Bold"/>
          <w:bCs/>
          <w:szCs w:val="24"/>
          <w:lang w:val="en-US"/>
        </w:rPr>
        <w:t>distribution-karaf-1.0.0-00003.tar.gz</w:t>
      </w:r>
    </w:p>
    <w:p w14:paraId="01609959" w14:textId="77777777" w:rsidR="00672774" w:rsidRPr="00D02B21" w:rsidRDefault="00672774" w:rsidP="00672774">
      <w:pPr>
        <w:rPr>
          <w:rFonts w:ascii="Courier" w:hAnsi="Courier" w:cs="Calibri"/>
          <w:szCs w:val="24"/>
        </w:rPr>
      </w:pPr>
    </w:p>
    <w:p w14:paraId="71E78DCC" w14:textId="77777777" w:rsidR="001877CE" w:rsidRPr="00D02B21" w:rsidRDefault="001877CE" w:rsidP="00087B13">
      <w:pPr>
        <w:rPr>
          <w:rFonts w:cs="Calibri"/>
          <w:szCs w:val="24"/>
        </w:rPr>
      </w:pPr>
      <w:r w:rsidRPr="00D02B21">
        <w:rPr>
          <w:rFonts w:cs="Calibri"/>
          <w:szCs w:val="24"/>
        </w:rPr>
        <w:t xml:space="preserve">Install </w:t>
      </w:r>
      <w:commentRangeStart w:id="25"/>
      <w:r w:rsidRPr="00D02B21">
        <w:rPr>
          <w:rFonts w:cs="Calibri"/>
          <w:szCs w:val="24"/>
        </w:rPr>
        <w:t>Java</w:t>
      </w:r>
      <w:commentRangeEnd w:id="25"/>
      <w:r w:rsidR="004D0138">
        <w:rPr>
          <w:rStyle w:val="CommentReference"/>
        </w:rPr>
        <w:commentReference w:id="25"/>
      </w:r>
      <w:r w:rsidRPr="00D02B21">
        <w:rPr>
          <w:rFonts w:cs="Calibri"/>
          <w:szCs w:val="24"/>
        </w:rPr>
        <w:t>:</w:t>
      </w:r>
    </w:p>
    <w:p w14:paraId="5B37BA3A" w14:textId="77777777" w:rsidR="001877CE" w:rsidRPr="00D02B21" w:rsidRDefault="001877CE" w:rsidP="00087B13">
      <w:pPr>
        <w:rPr>
          <w:rFonts w:cs="Calibri"/>
          <w:szCs w:val="24"/>
        </w:rPr>
      </w:pPr>
    </w:p>
    <w:p w14:paraId="03F036D7" w14:textId="77777777" w:rsidR="00745213" w:rsidRPr="00590BD1" w:rsidRDefault="00745213" w:rsidP="001877CE">
      <w:pPr>
        <w:pStyle w:val="HTMLPreformatted"/>
        <w:ind w:left="720"/>
        <w:rPr>
          <w:rStyle w:val="HTMLCode"/>
        </w:rPr>
      </w:pPr>
      <w:r w:rsidRPr="00590BD1">
        <w:rPr>
          <w:rStyle w:val="HTMLCode"/>
        </w:rPr>
        <w:t>sudo apt-get update</w:t>
      </w:r>
    </w:p>
    <w:p w14:paraId="31747B92" w14:textId="77777777" w:rsidR="001877CE" w:rsidRPr="00590BD1" w:rsidRDefault="001877CE" w:rsidP="001877CE">
      <w:pPr>
        <w:pStyle w:val="HTMLPreformatted"/>
        <w:ind w:left="720"/>
      </w:pPr>
      <w:r w:rsidRPr="00590BD1">
        <w:rPr>
          <w:rStyle w:val="HTMLCode"/>
        </w:rPr>
        <w:t>sudo apt-get install openjdk-7-jdk</w:t>
      </w:r>
    </w:p>
    <w:p w14:paraId="5CB562FC" w14:textId="77777777" w:rsidR="001877CE" w:rsidRPr="00D02B21" w:rsidRDefault="001877CE" w:rsidP="00087B13">
      <w:pPr>
        <w:rPr>
          <w:rFonts w:cs="Calibri"/>
          <w:szCs w:val="24"/>
        </w:rPr>
      </w:pPr>
    </w:p>
    <w:p w14:paraId="35A33A4F" w14:textId="77777777" w:rsidR="009C76CE" w:rsidRDefault="009C76CE" w:rsidP="00087B13">
      <w:pPr>
        <w:rPr>
          <w:rFonts w:cs="Calibri"/>
          <w:szCs w:val="24"/>
        </w:rPr>
      </w:pPr>
      <w:r>
        <w:rPr>
          <w:rFonts w:cs="Calibri"/>
          <w:szCs w:val="24"/>
        </w:rPr>
        <w:t>Alternative:</w:t>
      </w:r>
    </w:p>
    <w:p w14:paraId="5200BD98" w14:textId="77777777" w:rsidR="009C76CE" w:rsidRDefault="009C76CE" w:rsidP="00087B13">
      <w:pPr>
        <w:rPr>
          <w:rFonts w:cs="Calibri"/>
          <w:szCs w:val="24"/>
        </w:rPr>
      </w:pPr>
    </w:p>
    <w:p w14:paraId="01764258" w14:textId="77777777" w:rsidR="009C76CE" w:rsidRDefault="00B16183" w:rsidP="009C76CE">
      <w:pPr>
        <w:ind w:left="720"/>
        <w:rPr>
          <w:rFonts w:cs="Calibri"/>
          <w:szCs w:val="24"/>
        </w:rPr>
      </w:pPr>
      <w:hyperlink r:id="rId22" w:history="1">
        <w:r w:rsidR="009C76CE" w:rsidRPr="00CC10A0">
          <w:rPr>
            <w:rStyle w:val="Hyperlink"/>
            <w:rFonts w:cs="Calibri"/>
            <w:szCs w:val="24"/>
          </w:rPr>
          <w:t>http://www.webupd8.org/2012/01/install-oracle-java-jdk-7-in-ubuntu-via.html</w:t>
        </w:r>
      </w:hyperlink>
    </w:p>
    <w:p w14:paraId="30DBE071" w14:textId="77777777" w:rsidR="009C76CE" w:rsidRDefault="009C76CE" w:rsidP="00087B13">
      <w:pPr>
        <w:rPr>
          <w:rFonts w:cs="Calibri"/>
          <w:szCs w:val="24"/>
        </w:rPr>
      </w:pPr>
    </w:p>
    <w:p w14:paraId="7E3E2AE9" w14:textId="77777777" w:rsidR="001877CE" w:rsidRPr="00D02B21" w:rsidRDefault="001877CE" w:rsidP="00087B13">
      <w:pPr>
        <w:rPr>
          <w:rFonts w:cs="Calibri"/>
          <w:szCs w:val="24"/>
        </w:rPr>
      </w:pPr>
      <w:r w:rsidRPr="00D02B21">
        <w:rPr>
          <w:rFonts w:cs="Calibri"/>
          <w:szCs w:val="24"/>
        </w:rPr>
        <w:t>See what version of Java was installed:</w:t>
      </w:r>
    </w:p>
    <w:p w14:paraId="32012C83" w14:textId="77777777" w:rsidR="001877CE" w:rsidRPr="00D02B21" w:rsidRDefault="001877CE" w:rsidP="00087B13">
      <w:pPr>
        <w:rPr>
          <w:rFonts w:cs="Calibri"/>
          <w:szCs w:val="24"/>
        </w:rPr>
      </w:pPr>
    </w:p>
    <w:p w14:paraId="72156332" w14:textId="77777777" w:rsidR="001877CE" w:rsidRPr="00D02B21" w:rsidRDefault="001877CE" w:rsidP="0018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java -version</w:t>
      </w:r>
    </w:p>
    <w:p w14:paraId="398B6B8D" w14:textId="77777777" w:rsidR="001877CE" w:rsidRPr="00D02B21" w:rsidRDefault="001877CE" w:rsidP="0018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4"/>
          <w:lang w:val="en-US"/>
        </w:rPr>
      </w:pPr>
    </w:p>
    <w:p w14:paraId="34A9D9C3" w14:textId="77777777" w:rsidR="001877CE" w:rsidRPr="00D02B21" w:rsidRDefault="001877CE" w:rsidP="001877CE">
      <w:pPr>
        <w:rPr>
          <w:rFonts w:cs="Calibri"/>
          <w:szCs w:val="24"/>
        </w:rPr>
      </w:pPr>
      <w:r w:rsidRPr="00D02B21">
        <w:rPr>
          <w:rFonts w:cs="Calibri"/>
          <w:szCs w:val="24"/>
        </w:rPr>
        <w:t>Need at least 1.7.0_55:</w:t>
      </w:r>
    </w:p>
    <w:p w14:paraId="7313EA00" w14:textId="77777777" w:rsidR="001877CE" w:rsidRPr="00D02B21" w:rsidRDefault="001877CE" w:rsidP="0018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4"/>
          <w:lang w:val="en-US"/>
        </w:rPr>
      </w:pPr>
    </w:p>
    <w:p w14:paraId="5E04EBDF" w14:textId="77777777" w:rsidR="001877CE" w:rsidRPr="00D02B21" w:rsidRDefault="001877CE" w:rsidP="0018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java version "1.7.0_75"</w:t>
      </w:r>
    </w:p>
    <w:p w14:paraId="7DD9BD2C" w14:textId="77777777" w:rsidR="001877CE" w:rsidRPr="00D02B21" w:rsidRDefault="001877CE" w:rsidP="0018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lastRenderedPageBreak/>
        <w:t>OpenJDK Runtime Environment (IcedTea 2.5.4) (7u75-2.5.4-1~trusty1)</w:t>
      </w:r>
    </w:p>
    <w:p w14:paraId="253B4828" w14:textId="77777777" w:rsidR="001877CE" w:rsidRPr="00D02B21" w:rsidRDefault="001877CE" w:rsidP="0018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OpenJDK 64-Bit Server VM (build 24.75-b04, mixed mode)</w:t>
      </w:r>
    </w:p>
    <w:p w14:paraId="6E4BF414" w14:textId="77777777" w:rsidR="001877CE" w:rsidRPr="00D02B21" w:rsidRDefault="001877CE" w:rsidP="00087B13">
      <w:pPr>
        <w:rPr>
          <w:rFonts w:cs="Calibri"/>
          <w:szCs w:val="24"/>
        </w:rPr>
      </w:pPr>
    </w:p>
    <w:p w14:paraId="72DFA364" w14:textId="77777777" w:rsidR="00087B13" w:rsidRPr="00D02B21" w:rsidRDefault="00087B13" w:rsidP="00087B13">
      <w:pPr>
        <w:rPr>
          <w:rFonts w:cs="Calibri"/>
          <w:szCs w:val="24"/>
        </w:rPr>
      </w:pPr>
      <w:r w:rsidRPr="00D02B21">
        <w:rPr>
          <w:rFonts w:cs="Calibri"/>
          <w:szCs w:val="24"/>
        </w:rPr>
        <w:t>Run</w:t>
      </w:r>
      <w:r w:rsidR="00672774" w:rsidRPr="00D02B21">
        <w:rPr>
          <w:rFonts w:cs="Calibri"/>
          <w:szCs w:val="24"/>
        </w:rPr>
        <w:t xml:space="preserve"> the controller service:</w:t>
      </w:r>
    </w:p>
    <w:p w14:paraId="088C248C" w14:textId="77777777" w:rsidR="00672774" w:rsidRPr="00D02B21" w:rsidRDefault="00672774" w:rsidP="00087B13">
      <w:pPr>
        <w:rPr>
          <w:rFonts w:cs="Calibri"/>
          <w:szCs w:val="24"/>
        </w:rPr>
      </w:pPr>
    </w:p>
    <w:p w14:paraId="0362D406" w14:textId="77777777" w:rsidR="00672774" w:rsidRPr="00D02B21" w:rsidRDefault="00672774" w:rsidP="00672774">
      <w:pPr>
        <w:ind w:left="720"/>
        <w:rPr>
          <w:rFonts w:ascii="Courier" w:hAnsi="Courier" w:cs="Calibri"/>
          <w:szCs w:val="24"/>
        </w:rPr>
      </w:pPr>
      <w:r w:rsidRPr="00D02B21">
        <w:rPr>
          <w:rFonts w:ascii="Courier" w:hAnsi="Courier" w:cs="Calibri"/>
          <w:szCs w:val="24"/>
        </w:rPr>
        <w:t xml:space="preserve">cd </w:t>
      </w:r>
      <w:r w:rsidR="006E0B14" w:rsidRPr="00D02B21">
        <w:rPr>
          <w:rFonts w:ascii="Courier" w:hAnsi="Courier" w:cs="Menlo Regular"/>
          <w:color w:val="000000"/>
          <w:szCs w:val="24"/>
          <w:lang w:val="en-US"/>
        </w:rPr>
        <w:t>distribution-karaf-1.0.0-00003</w:t>
      </w:r>
      <w:r w:rsidR="006E0B14" w:rsidRPr="00D02B21">
        <w:rPr>
          <w:rFonts w:ascii="Menlo Regular" w:hAnsi="Menlo Regular" w:cs="Menlo Regular"/>
          <w:color w:val="000000"/>
          <w:szCs w:val="24"/>
          <w:lang w:val="en-US"/>
        </w:rPr>
        <w:t>/</w:t>
      </w:r>
      <w:r w:rsidRPr="00D02B21">
        <w:rPr>
          <w:rFonts w:ascii="Courier" w:hAnsi="Courier" w:cs="Calibri"/>
          <w:szCs w:val="24"/>
        </w:rPr>
        <w:t>bin</w:t>
      </w:r>
    </w:p>
    <w:p w14:paraId="016C9066" w14:textId="77777777" w:rsidR="00672774" w:rsidRPr="00D02B21" w:rsidRDefault="00672774" w:rsidP="00672774">
      <w:pPr>
        <w:ind w:left="720"/>
        <w:rPr>
          <w:rFonts w:ascii="Courier" w:hAnsi="Courier" w:cs="Calibri"/>
          <w:szCs w:val="24"/>
        </w:rPr>
      </w:pPr>
      <w:r w:rsidRPr="00D02B21">
        <w:rPr>
          <w:rFonts w:ascii="Courier" w:hAnsi="Courier" w:cs="Calibri"/>
          <w:szCs w:val="24"/>
        </w:rPr>
        <w:t>source setenv</w:t>
      </w:r>
    </w:p>
    <w:p w14:paraId="3CEC3E98" w14:textId="77777777" w:rsidR="00672774" w:rsidRPr="00D02B21" w:rsidRDefault="002C48DF" w:rsidP="00672774">
      <w:pPr>
        <w:ind w:left="720"/>
        <w:rPr>
          <w:rFonts w:ascii="Courier" w:hAnsi="Courier" w:cs="Calibri"/>
          <w:szCs w:val="24"/>
        </w:rPr>
      </w:pPr>
      <w:r>
        <w:rPr>
          <w:rFonts w:ascii="Courier" w:hAnsi="Courier" w:cs="Calibri"/>
          <w:szCs w:val="24"/>
        </w:rPr>
        <w:t xml:space="preserve">nohup </w:t>
      </w:r>
      <w:r w:rsidR="00672774" w:rsidRPr="00D02B21">
        <w:rPr>
          <w:rFonts w:ascii="Courier" w:hAnsi="Courier" w:cs="Calibri"/>
          <w:szCs w:val="24"/>
        </w:rPr>
        <w:t>./start</w:t>
      </w:r>
    </w:p>
    <w:p w14:paraId="4E2A2722" w14:textId="77777777" w:rsidR="00087B13" w:rsidRPr="00D02B21" w:rsidRDefault="00087B13" w:rsidP="00087B13">
      <w:pPr>
        <w:rPr>
          <w:rFonts w:cs="Calibri"/>
          <w:szCs w:val="24"/>
        </w:rPr>
      </w:pPr>
    </w:p>
    <w:p w14:paraId="422C2775" w14:textId="77777777" w:rsidR="009178BF" w:rsidRPr="00D02B21" w:rsidRDefault="009178BF" w:rsidP="00087B13">
      <w:pPr>
        <w:rPr>
          <w:rFonts w:cs="Calibri"/>
          <w:color w:val="000000"/>
          <w:szCs w:val="24"/>
          <w:lang w:val="en-US"/>
        </w:rPr>
      </w:pPr>
      <w:r w:rsidRPr="00D02B21">
        <w:rPr>
          <w:rFonts w:cs="Calibri"/>
          <w:color w:val="000000"/>
          <w:szCs w:val="24"/>
          <w:lang w:val="en-US"/>
        </w:rPr>
        <w:t>Check the status:</w:t>
      </w:r>
    </w:p>
    <w:p w14:paraId="32F280C2" w14:textId="77777777" w:rsidR="009178BF" w:rsidRPr="00D02B21" w:rsidRDefault="009178BF" w:rsidP="00087B13">
      <w:pPr>
        <w:rPr>
          <w:rFonts w:cs="Calibri"/>
          <w:color w:val="000000"/>
          <w:szCs w:val="24"/>
          <w:lang w:val="en-US"/>
        </w:rPr>
      </w:pPr>
    </w:p>
    <w:p w14:paraId="1C42505F" w14:textId="77777777" w:rsidR="009178BF" w:rsidRPr="00D02B21" w:rsidRDefault="009178BF" w:rsidP="009178BF">
      <w:pPr>
        <w:ind w:left="720"/>
        <w:rPr>
          <w:rFonts w:ascii="Courier" w:hAnsi="Courier" w:cs="Calibri"/>
          <w:color w:val="000000"/>
          <w:szCs w:val="24"/>
          <w:lang w:val="en-US"/>
        </w:rPr>
      </w:pPr>
      <w:r w:rsidRPr="00D02B21">
        <w:rPr>
          <w:rFonts w:ascii="Courier" w:hAnsi="Courier" w:cs="Calibri"/>
          <w:color w:val="000000"/>
          <w:szCs w:val="24"/>
          <w:lang w:val="en-US"/>
        </w:rPr>
        <w:t>./status</w:t>
      </w:r>
    </w:p>
    <w:p w14:paraId="37120156" w14:textId="77777777" w:rsidR="009178BF" w:rsidRPr="00D02B21" w:rsidRDefault="009178BF" w:rsidP="009178BF">
      <w:pPr>
        <w:ind w:left="720"/>
        <w:rPr>
          <w:rFonts w:ascii="Courier" w:hAnsi="Courier" w:cs="Calibri"/>
          <w:color w:val="000000"/>
          <w:szCs w:val="24"/>
          <w:lang w:val="en-US"/>
        </w:rPr>
      </w:pPr>
    </w:p>
    <w:p w14:paraId="48CA1C41" w14:textId="77777777" w:rsidR="009178BF" w:rsidRPr="00D02B21" w:rsidRDefault="009178BF" w:rsidP="009178BF">
      <w:pPr>
        <w:rPr>
          <w:rFonts w:cs="Calibri"/>
          <w:color w:val="000000"/>
          <w:szCs w:val="24"/>
          <w:lang w:val="en-US"/>
        </w:rPr>
      </w:pPr>
      <w:r w:rsidRPr="00D02B21">
        <w:rPr>
          <w:rFonts w:cs="Calibri"/>
          <w:color w:val="000000"/>
          <w:szCs w:val="24"/>
          <w:lang w:val="en-US"/>
        </w:rPr>
        <w:t>Successful output:</w:t>
      </w:r>
    </w:p>
    <w:p w14:paraId="0CAAC58E" w14:textId="77777777" w:rsidR="009178BF" w:rsidRPr="00D02B21" w:rsidRDefault="009178BF" w:rsidP="009178BF">
      <w:pPr>
        <w:ind w:left="720"/>
        <w:rPr>
          <w:rFonts w:ascii="Courier" w:hAnsi="Courier" w:cs="Calibri"/>
          <w:color w:val="000000"/>
          <w:szCs w:val="24"/>
          <w:lang w:val="en-US"/>
        </w:rPr>
      </w:pPr>
    </w:p>
    <w:p w14:paraId="0E698732" w14:textId="77777777" w:rsidR="009178BF" w:rsidRPr="00D02B21" w:rsidRDefault="009178BF" w:rsidP="009178BF">
      <w:pPr>
        <w:ind w:left="720"/>
        <w:rPr>
          <w:rFonts w:ascii="Courier" w:hAnsi="Courier" w:cs="Calibri"/>
          <w:color w:val="000000"/>
          <w:szCs w:val="24"/>
          <w:lang w:val="en-US"/>
        </w:rPr>
      </w:pPr>
      <w:r w:rsidRPr="00D02B21">
        <w:rPr>
          <w:rFonts w:ascii="Courier" w:hAnsi="Courier" w:cs="Calibri"/>
          <w:color w:val="000000"/>
          <w:szCs w:val="24"/>
          <w:lang w:val="en-US"/>
        </w:rPr>
        <w:t>Running …</w:t>
      </w:r>
    </w:p>
    <w:p w14:paraId="01743BE5" w14:textId="77777777" w:rsidR="009178BF" w:rsidRPr="00D02B21" w:rsidRDefault="009178BF" w:rsidP="00087B13">
      <w:pPr>
        <w:rPr>
          <w:rFonts w:cs="Calibri"/>
          <w:color w:val="000000"/>
          <w:szCs w:val="24"/>
          <w:lang w:val="en-US"/>
        </w:rPr>
      </w:pPr>
    </w:p>
    <w:p w14:paraId="632A728B" w14:textId="77777777" w:rsidR="009178BF" w:rsidRPr="00D02B21" w:rsidRDefault="009178BF" w:rsidP="009178BF">
      <w:pPr>
        <w:rPr>
          <w:szCs w:val="24"/>
        </w:rPr>
      </w:pPr>
      <w:r w:rsidRPr="00D02B21">
        <w:rPr>
          <w:rFonts w:cs="Consolas"/>
          <w:szCs w:val="24"/>
        </w:rPr>
        <w:t>The COSC username and password are both ‘admin’.</w:t>
      </w:r>
    </w:p>
    <w:p w14:paraId="6E791ABB" w14:textId="77777777" w:rsidR="00087B13" w:rsidRPr="00D02B21" w:rsidRDefault="00087B13" w:rsidP="00087B13">
      <w:pPr>
        <w:rPr>
          <w:rFonts w:cs="Calibri"/>
          <w:color w:val="000000"/>
          <w:szCs w:val="24"/>
          <w:lang w:val="en-US"/>
        </w:rPr>
      </w:pPr>
      <w:r w:rsidRPr="00D02B21">
        <w:rPr>
          <w:rFonts w:cs="Calibri"/>
          <w:color w:val="000000"/>
          <w:szCs w:val="24"/>
          <w:lang w:val="en-US"/>
        </w:rPr>
        <w:t>To verify the controller from a web browser:</w:t>
      </w:r>
    </w:p>
    <w:p w14:paraId="3703743E" w14:textId="77777777" w:rsidR="00087B13" w:rsidRPr="00D02B21" w:rsidRDefault="00087B13" w:rsidP="00087B13">
      <w:pPr>
        <w:rPr>
          <w:szCs w:val="24"/>
        </w:rPr>
      </w:pPr>
    </w:p>
    <w:p w14:paraId="1A8F2F30" w14:textId="77777777" w:rsidR="00087B13" w:rsidRPr="00D02B21" w:rsidRDefault="00B16183" w:rsidP="00087B13">
      <w:pPr>
        <w:ind w:left="720"/>
        <w:rPr>
          <w:rFonts w:cs="Consolas"/>
          <w:szCs w:val="24"/>
        </w:rPr>
      </w:pPr>
      <w:hyperlink r:id="rId23" w:history="1">
        <w:r w:rsidR="00F4523D" w:rsidRPr="00D02B21">
          <w:rPr>
            <w:rStyle w:val="Hyperlink"/>
            <w:rFonts w:cs="Calibri"/>
            <w:szCs w:val="24"/>
          </w:rPr>
          <w:t>http://172.16.1.1:8181/apidoc/explorer/index.html</w:t>
        </w:r>
      </w:hyperlink>
    </w:p>
    <w:p w14:paraId="021214EA" w14:textId="77777777" w:rsidR="00087B13" w:rsidRPr="00D02B21" w:rsidRDefault="00087B13" w:rsidP="00087B13">
      <w:pPr>
        <w:rPr>
          <w:rFonts w:cs="Consolas"/>
          <w:szCs w:val="24"/>
        </w:rPr>
      </w:pPr>
    </w:p>
    <w:p w14:paraId="0AB90BA2" w14:textId="77777777" w:rsidR="00087B13" w:rsidRPr="00D02B21" w:rsidRDefault="00087B13" w:rsidP="00087B13">
      <w:pPr>
        <w:rPr>
          <w:szCs w:val="24"/>
        </w:rPr>
      </w:pPr>
      <w:r w:rsidRPr="00D02B21">
        <w:rPr>
          <w:rFonts w:cs="Consolas"/>
          <w:szCs w:val="24"/>
        </w:rPr>
        <w:t xml:space="preserve">… and expect a HTML page. </w:t>
      </w:r>
    </w:p>
    <w:p w14:paraId="78000949" w14:textId="77777777" w:rsidR="00087B13" w:rsidRPr="00D02B21" w:rsidRDefault="00087B13" w:rsidP="00087B13">
      <w:pPr>
        <w:rPr>
          <w:rFonts w:cs="Consolas"/>
          <w:szCs w:val="24"/>
        </w:rPr>
      </w:pPr>
    </w:p>
    <w:p w14:paraId="347138A3" w14:textId="77777777" w:rsidR="00087B13" w:rsidRPr="00D02B21" w:rsidRDefault="00087B13" w:rsidP="00087B13">
      <w:pPr>
        <w:rPr>
          <w:szCs w:val="24"/>
        </w:rPr>
      </w:pPr>
      <w:r w:rsidRPr="00D02B21">
        <w:rPr>
          <w:rFonts w:cs="Consolas"/>
          <w:szCs w:val="24"/>
        </w:rPr>
        <w:t>Verify advanced features of the controller with URL:</w:t>
      </w:r>
    </w:p>
    <w:p w14:paraId="76968AF8" w14:textId="77777777" w:rsidR="00087B13" w:rsidRPr="00D02B21" w:rsidRDefault="00087B13" w:rsidP="00087B13">
      <w:pPr>
        <w:ind w:left="728"/>
        <w:rPr>
          <w:szCs w:val="24"/>
        </w:rPr>
      </w:pPr>
    </w:p>
    <w:p w14:paraId="085E506C" w14:textId="77777777" w:rsidR="00087B13" w:rsidRPr="00D02B21" w:rsidRDefault="00B16183" w:rsidP="00087B13">
      <w:pPr>
        <w:ind w:left="728"/>
        <w:rPr>
          <w:szCs w:val="24"/>
        </w:rPr>
      </w:pPr>
      <w:hyperlink r:id="rId24" w:history="1">
        <w:r w:rsidR="009178BF" w:rsidRPr="00D02B21">
          <w:rPr>
            <w:rStyle w:val="Hyperlink"/>
            <w:rFonts w:cs="Consolas"/>
            <w:szCs w:val="24"/>
          </w:rPr>
          <w:t>http://172.16.1.1:8181/restconf/config/opendaylight-inventory:nodes/node/controller-config/yang-ext:mount/config:modules</w:t>
        </w:r>
      </w:hyperlink>
    </w:p>
    <w:p w14:paraId="253FEA52" w14:textId="77777777" w:rsidR="00087B13" w:rsidRPr="00D02B21" w:rsidRDefault="00087B13" w:rsidP="00087B13">
      <w:pPr>
        <w:rPr>
          <w:rFonts w:cs="Consolas"/>
          <w:szCs w:val="24"/>
        </w:rPr>
      </w:pPr>
    </w:p>
    <w:p w14:paraId="200D1047" w14:textId="77777777" w:rsidR="00087B13" w:rsidRPr="00D02B21" w:rsidRDefault="00087B13" w:rsidP="00087B13">
      <w:pPr>
        <w:rPr>
          <w:szCs w:val="24"/>
        </w:rPr>
      </w:pPr>
      <w:r w:rsidRPr="00D02B21">
        <w:rPr>
          <w:rFonts w:cs="Consolas"/>
          <w:szCs w:val="24"/>
        </w:rPr>
        <w:t>Expect status code 200 and response content in XML format.</w:t>
      </w:r>
    </w:p>
    <w:p w14:paraId="30362805" w14:textId="77777777" w:rsidR="00087B13" w:rsidRPr="00D02B21" w:rsidRDefault="00087B13" w:rsidP="00087B13">
      <w:pPr>
        <w:ind w:left="728"/>
        <w:rPr>
          <w:szCs w:val="24"/>
        </w:rPr>
      </w:pPr>
    </w:p>
    <w:p w14:paraId="28AA1272" w14:textId="77777777" w:rsidR="00087B13" w:rsidRPr="00D02B21" w:rsidRDefault="00087B13" w:rsidP="00087B13">
      <w:pPr>
        <w:rPr>
          <w:szCs w:val="24"/>
        </w:rPr>
      </w:pPr>
      <w:r w:rsidRPr="00D02B21">
        <w:rPr>
          <w:rFonts w:cs="Calibri"/>
          <w:color w:val="000000"/>
          <w:szCs w:val="24"/>
          <w:lang w:val="en-US"/>
        </w:rPr>
        <w:t>To test the controller from the command line:</w:t>
      </w:r>
    </w:p>
    <w:p w14:paraId="1F9275F5" w14:textId="77777777" w:rsidR="00087B13" w:rsidRPr="00D02B21" w:rsidRDefault="00087B13" w:rsidP="00087B13">
      <w:pPr>
        <w:rPr>
          <w:szCs w:val="24"/>
        </w:rPr>
      </w:pPr>
    </w:p>
    <w:p w14:paraId="50C409FA" w14:textId="77777777" w:rsidR="00087B13" w:rsidRPr="00D02B21" w:rsidRDefault="00087B13" w:rsidP="00F4523D">
      <w:pPr>
        <w:ind w:left="720"/>
        <w:rPr>
          <w:szCs w:val="24"/>
        </w:rPr>
      </w:pPr>
      <w:r w:rsidRPr="00D02B21">
        <w:rPr>
          <w:rFonts w:cs="Calibri"/>
          <w:szCs w:val="24"/>
          <w:lang w:val="en-US"/>
        </w:rPr>
        <w:t xml:space="preserve">wget --user=admin --password=admin -O - </w:t>
      </w:r>
      <w:r w:rsidR="00F4523D" w:rsidRPr="00A72589">
        <w:rPr>
          <w:rFonts w:cs="Calibri"/>
          <w:szCs w:val="24"/>
          <w:lang w:val="en-US"/>
        </w:rPr>
        <w:t>http://172.16.1.1:8181/restconf/config/opendaylight-inventory:nodes</w:t>
      </w:r>
    </w:p>
    <w:p w14:paraId="0BBF8AB9" w14:textId="77777777" w:rsidR="00F4523D" w:rsidRDefault="00F4523D" w:rsidP="00F4523D">
      <w:pPr>
        <w:ind w:left="720"/>
        <w:rPr>
          <w:szCs w:val="24"/>
        </w:rPr>
      </w:pPr>
    </w:p>
    <w:p w14:paraId="4E3998F3" w14:textId="77777777" w:rsidR="00C442DB" w:rsidRDefault="00C442DB" w:rsidP="00C442DB">
      <w:pPr>
        <w:rPr>
          <w:rFonts w:cs="Consolas"/>
          <w:szCs w:val="24"/>
        </w:rPr>
      </w:pPr>
      <w:r>
        <w:rPr>
          <w:rFonts w:cs="Consolas"/>
          <w:szCs w:val="24"/>
        </w:rPr>
        <w:t>While starting:</w:t>
      </w:r>
    </w:p>
    <w:p w14:paraId="12AD6F88" w14:textId="77777777" w:rsidR="00C442DB" w:rsidRPr="00D02B21" w:rsidRDefault="00C442DB" w:rsidP="00F4523D">
      <w:pPr>
        <w:ind w:left="720"/>
        <w:rPr>
          <w:szCs w:val="24"/>
        </w:rPr>
      </w:pPr>
    </w:p>
    <w:p w14:paraId="229C724D" w14:textId="77777777" w:rsidR="00C442DB" w:rsidRPr="00C442DB" w:rsidRDefault="00C442DB" w:rsidP="00C44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C442DB">
        <w:rPr>
          <w:rFonts w:ascii="Courier" w:hAnsi="Courier" w:cs="Menlo Regular"/>
          <w:color w:val="000000"/>
          <w:szCs w:val="24"/>
          <w:lang w:val="en-US"/>
        </w:rPr>
        <w:t>Connecting to 172.16.1.</w:t>
      </w:r>
      <w:r w:rsidR="006E510E">
        <w:rPr>
          <w:rFonts w:ascii="Courier" w:hAnsi="Courier" w:cs="Menlo Regular"/>
          <w:color w:val="000000"/>
          <w:szCs w:val="24"/>
          <w:lang w:val="en-US"/>
        </w:rPr>
        <w:t>1</w:t>
      </w:r>
      <w:r w:rsidRPr="00C442DB">
        <w:rPr>
          <w:rFonts w:ascii="Courier" w:hAnsi="Courier" w:cs="Menlo Regular"/>
          <w:color w:val="000000"/>
          <w:szCs w:val="24"/>
          <w:lang w:val="en-US"/>
        </w:rPr>
        <w:t>:8181... connected.</w:t>
      </w:r>
    </w:p>
    <w:p w14:paraId="66D9A8CC" w14:textId="77777777" w:rsidR="00C442DB" w:rsidRPr="00C442DB" w:rsidRDefault="00C442DB" w:rsidP="00C442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C442DB">
        <w:rPr>
          <w:rFonts w:ascii="Courier" w:hAnsi="Courier" w:cs="Menlo Regular"/>
          <w:color w:val="000000"/>
          <w:szCs w:val="24"/>
          <w:lang w:val="en-US"/>
        </w:rPr>
        <w:t>HTTP request sent, awaiting response... 503 Service Unavailable</w:t>
      </w:r>
    </w:p>
    <w:p w14:paraId="472D761F" w14:textId="77777777" w:rsidR="005E1105" w:rsidRDefault="005E1105" w:rsidP="005E1105">
      <w:pPr>
        <w:rPr>
          <w:rFonts w:cs="Consolas"/>
          <w:szCs w:val="24"/>
        </w:rPr>
      </w:pPr>
    </w:p>
    <w:p w14:paraId="36195F33" w14:textId="77777777" w:rsidR="005E1105" w:rsidRDefault="005E1105" w:rsidP="005E1105">
      <w:pPr>
        <w:rPr>
          <w:rFonts w:cs="Consolas"/>
          <w:szCs w:val="24"/>
        </w:rPr>
      </w:pPr>
      <w:r>
        <w:rPr>
          <w:rFonts w:cs="Consolas"/>
          <w:szCs w:val="24"/>
        </w:rPr>
        <w:t>When ready:</w:t>
      </w:r>
    </w:p>
    <w:p w14:paraId="0665FC80" w14:textId="77777777" w:rsidR="00C442DB" w:rsidRDefault="00C442DB" w:rsidP="00087B13">
      <w:pPr>
        <w:rPr>
          <w:rFonts w:cs="Consolas"/>
          <w:szCs w:val="24"/>
        </w:rPr>
      </w:pPr>
    </w:p>
    <w:p w14:paraId="11946D3B" w14:textId="77777777" w:rsidR="005E1105" w:rsidRPr="005E1105" w:rsidRDefault="005E1105" w:rsidP="005E11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5E1105">
        <w:rPr>
          <w:rFonts w:ascii="Courier" w:hAnsi="Courier" w:cs="Menlo Regular"/>
          <w:color w:val="000000"/>
          <w:szCs w:val="24"/>
          <w:lang w:val="en-US"/>
        </w:rPr>
        <w:t>Connecting to 172.16.1.</w:t>
      </w:r>
      <w:r w:rsidR="006E510E">
        <w:rPr>
          <w:rFonts w:ascii="Courier" w:hAnsi="Courier" w:cs="Menlo Regular"/>
          <w:color w:val="000000"/>
          <w:szCs w:val="24"/>
          <w:lang w:val="en-US"/>
        </w:rPr>
        <w:t>1</w:t>
      </w:r>
      <w:r w:rsidRPr="005E1105">
        <w:rPr>
          <w:rFonts w:ascii="Courier" w:hAnsi="Courier" w:cs="Menlo Regular"/>
          <w:color w:val="000000"/>
          <w:szCs w:val="24"/>
          <w:lang w:val="en-US"/>
        </w:rPr>
        <w:t>:8181... connected.</w:t>
      </w:r>
    </w:p>
    <w:p w14:paraId="062F22CA" w14:textId="77777777" w:rsidR="005E1105" w:rsidRPr="005E1105" w:rsidRDefault="005E1105" w:rsidP="005E11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5E1105">
        <w:rPr>
          <w:rFonts w:ascii="Courier" w:hAnsi="Courier" w:cs="Menlo Regular"/>
          <w:color w:val="000000"/>
          <w:szCs w:val="24"/>
          <w:lang w:val="en-US"/>
        </w:rPr>
        <w:t>HTTP request sent, awaiting response... 200 OK</w:t>
      </w:r>
    </w:p>
    <w:p w14:paraId="59565541" w14:textId="77777777" w:rsidR="005E1105" w:rsidRDefault="005E1105" w:rsidP="00087B13">
      <w:pPr>
        <w:rPr>
          <w:rFonts w:cs="Consolas"/>
          <w:szCs w:val="24"/>
        </w:rPr>
      </w:pPr>
    </w:p>
    <w:p w14:paraId="60118F74" w14:textId="77777777" w:rsidR="00DA62E8" w:rsidRDefault="00DA62E8" w:rsidP="00087B13">
      <w:pPr>
        <w:rPr>
          <w:rFonts w:cs="Consolas"/>
          <w:szCs w:val="24"/>
        </w:rPr>
      </w:pPr>
      <w:r>
        <w:rPr>
          <w:rFonts w:cs="Consolas"/>
          <w:szCs w:val="24"/>
        </w:rPr>
        <w:t>Or:</w:t>
      </w:r>
    </w:p>
    <w:p w14:paraId="1CB9441D" w14:textId="77777777" w:rsidR="00DA62E8" w:rsidRPr="00DA62E8" w:rsidRDefault="00DA62E8" w:rsidP="00DA62E8">
      <w:pPr>
        <w:ind w:left="720"/>
        <w:rPr>
          <w:rFonts w:ascii="Courier" w:hAnsi="Courier" w:cs="Consolas"/>
        </w:rPr>
      </w:pPr>
      <w:r w:rsidRPr="00DA62E8">
        <w:rPr>
          <w:rFonts w:ascii="Courier" w:hAnsi="Courier" w:cs="Menlo Regular"/>
          <w:color w:val="000000"/>
          <w:lang w:val="en-US"/>
        </w:rPr>
        <w:t>curl -u=admin:admin http://</w:t>
      </w:r>
      <w:r w:rsidR="006E510E" w:rsidRPr="006E510E">
        <w:rPr>
          <w:rFonts w:ascii="Courier" w:hAnsi="Courier" w:cs="Menlo Regular"/>
          <w:color w:val="000000"/>
          <w:szCs w:val="24"/>
          <w:lang w:val="en-US"/>
        </w:rPr>
        <w:t xml:space="preserve"> </w:t>
      </w:r>
      <w:r w:rsidR="006E510E" w:rsidRPr="005E1105">
        <w:rPr>
          <w:rFonts w:ascii="Courier" w:hAnsi="Courier" w:cs="Menlo Regular"/>
          <w:color w:val="000000"/>
          <w:szCs w:val="24"/>
          <w:lang w:val="en-US"/>
        </w:rPr>
        <w:t>172.16.1.</w:t>
      </w:r>
      <w:r w:rsidR="006E510E">
        <w:rPr>
          <w:rFonts w:ascii="Courier" w:hAnsi="Courier" w:cs="Menlo Regular"/>
          <w:color w:val="000000"/>
          <w:szCs w:val="24"/>
          <w:lang w:val="en-US"/>
        </w:rPr>
        <w:t>1</w:t>
      </w:r>
      <w:r w:rsidRPr="00DA62E8">
        <w:rPr>
          <w:rFonts w:ascii="Courier" w:hAnsi="Courier" w:cs="Menlo Regular"/>
          <w:color w:val="000000"/>
          <w:lang w:val="en-US"/>
        </w:rPr>
        <w:t>:8181/restconf/config/opendaylight-inventory:nodes</w:t>
      </w:r>
    </w:p>
    <w:p w14:paraId="0A76C064" w14:textId="77777777" w:rsidR="00DA62E8" w:rsidRDefault="00DA62E8" w:rsidP="00087B13">
      <w:pPr>
        <w:rPr>
          <w:rFonts w:cs="Consolas"/>
          <w:szCs w:val="24"/>
        </w:rPr>
      </w:pPr>
    </w:p>
    <w:p w14:paraId="08BF641E" w14:textId="77777777" w:rsidR="00087B13" w:rsidRDefault="00087B13" w:rsidP="00087B13">
      <w:pPr>
        <w:rPr>
          <w:rFonts w:cs="Consolas"/>
          <w:szCs w:val="24"/>
        </w:rPr>
      </w:pPr>
      <w:r w:rsidRPr="00D02B21">
        <w:rPr>
          <w:rFonts w:cs="Consolas"/>
          <w:szCs w:val="24"/>
        </w:rPr>
        <w:t xml:space="preserve">If, during normal usage, the controller becomes unresponsive then re-install, as above, from the tar </w:t>
      </w:r>
      <w:commentRangeStart w:id="26"/>
      <w:r w:rsidRPr="00D02B21">
        <w:rPr>
          <w:rFonts w:cs="Consolas"/>
          <w:szCs w:val="24"/>
        </w:rPr>
        <w:t>ball</w:t>
      </w:r>
      <w:commentRangeEnd w:id="26"/>
      <w:r w:rsidR="009F3724">
        <w:rPr>
          <w:rStyle w:val="CommentReference"/>
        </w:rPr>
        <w:commentReference w:id="26"/>
      </w:r>
      <w:r w:rsidRPr="00D02B21">
        <w:rPr>
          <w:rFonts w:cs="Consolas"/>
          <w:szCs w:val="24"/>
        </w:rPr>
        <w:t>.</w:t>
      </w:r>
    </w:p>
    <w:p w14:paraId="317097AF" w14:textId="77777777" w:rsidR="0081773C" w:rsidRPr="00D706D1" w:rsidRDefault="0081773C" w:rsidP="008413B8">
      <w:pPr>
        <w:pStyle w:val="NumberedHeading3"/>
        <w:rPr>
          <w:lang w:val="en-US"/>
        </w:rPr>
      </w:pPr>
      <w:bookmarkStart w:id="27" w:name="_Toc285726978"/>
      <w:r>
        <w:rPr>
          <w:lang w:val="en-US"/>
        </w:rPr>
        <w:t>6</w:t>
      </w:r>
      <w:r w:rsidRPr="00D706D1">
        <w:rPr>
          <w:lang w:val="en-US"/>
        </w:rPr>
        <w:t xml:space="preserve">. </w:t>
      </w:r>
      <w:r>
        <w:rPr>
          <w:lang w:val="en-US"/>
        </w:rPr>
        <w:t xml:space="preserve">Client </w:t>
      </w:r>
      <w:r w:rsidR="00E33F00">
        <w:rPr>
          <w:lang w:val="en-US"/>
        </w:rPr>
        <w:t>Applications</w:t>
      </w:r>
      <w:r>
        <w:rPr>
          <w:lang w:val="en-US"/>
        </w:rPr>
        <w:t xml:space="preserve"> and Sample Code</w:t>
      </w:r>
      <w:bookmarkEnd w:id="27"/>
    </w:p>
    <w:p w14:paraId="4777E4AC" w14:textId="77777777" w:rsidR="0081773C" w:rsidRDefault="0081773C" w:rsidP="0081773C">
      <w:pPr>
        <w:widowControl w:val="0"/>
        <w:autoSpaceDE w:val="0"/>
        <w:autoSpaceDN w:val="0"/>
        <w:adjustRightInd w:val="0"/>
        <w:ind w:left="728" w:hanging="729"/>
        <w:rPr>
          <w:rFonts w:cs="Consolas"/>
          <w:szCs w:val="24"/>
          <w:lang w:val="en-US"/>
        </w:rPr>
      </w:pPr>
    </w:p>
    <w:p w14:paraId="5D8C7AFE" w14:textId="77777777" w:rsidR="0081773C" w:rsidRDefault="0081773C" w:rsidP="0081773C">
      <w:pPr>
        <w:widowControl w:val="0"/>
        <w:autoSpaceDE w:val="0"/>
        <w:autoSpaceDN w:val="0"/>
        <w:adjustRightInd w:val="0"/>
        <w:rPr>
          <w:rFonts w:cs="Consolas"/>
          <w:szCs w:val="24"/>
          <w:lang w:val="en-US"/>
        </w:rPr>
      </w:pPr>
      <w:r>
        <w:rPr>
          <w:rFonts w:cs="Consolas"/>
          <w:szCs w:val="24"/>
          <w:lang w:val="en-US"/>
        </w:rPr>
        <w:t>The client application</w:t>
      </w:r>
      <w:r w:rsidR="00E33F00">
        <w:rPr>
          <w:rFonts w:cs="Consolas"/>
          <w:szCs w:val="24"/>
          <w:lang w:val="en-US"/>
        </w:rPr>
        <w:t>s</w:t>
      </w:r>
      <w:r>
        <w:rPr>
          <w:rFonts w:cs="Consolas"/>
          <w:szCs w:val="24"/>
          <w:lang w:val="en-US"/>
        </w:rPr>
        <w:t xml:space="preserve"> and sample code run on a computer that connects to the COSC service. Suitable computers are your own laptop or the </w:t>
      </w:r>
      <w:r w:rsidR="002E7C15">
        <w:rPr>
          <w:rFonts w:cs="Consolas"/>
          <w:szCs w:val="24"/>
          <w:lang w:val="en-US"/>
        </w:rPr>
        <w:t>cosc-</w:t>
      </w:r>
      <w:commentRangeStart w:id="28"/>
      <w:r w:rsidR="002E7C15">
        <w:rPr>
          <w:rFonts w:cs="Consolas"/>
          <w:szCs w:val="24"/>
          <w:lang w:val="en-US"/>
        </w:rPr>
        <w:t>server</w:t>
      </w:r>
      <w:commentRangeEnd w:id="28"/>
      <w:r w:rsidR="001E0077">
        <w:rPr>
          <w:rStyle w:val="CommentReference"/>
        </w:rPr>
        <w:commentReference w:id="28"/>
      </w:r>
      <w:r>
        <w:rPr>
          <w:rFonts w:cs="Consolas"/>
          <w:szCs w:val="24"/>
          <w:lang w:val="en-US"/>
        </w:rPr>
        <w:t>.</w:t>
      </w:r>
      <w:r w:rsidR="00E33F00">
        <w:rPr>
          <w:rFonts w:cs="Consolas"/>
          <w:szCs w:val="24"/>
          <w:lang w:val="en-US"/>
        </w:rPr>
        <w:t xml:space="preserve"> The following </w:t>
      </w:r>
      <w:r w:rsidR="00E33F00">
        <w:rPr>
          <w:rFonts w:cs="Consolas"/>
          <w:szCs w:val="24"/>
          <w:lang w:val="en-US"/>
        </w:rPr>
        <w:lastRenderedPageBreak/>
        <w:t xml:space="preserve">instructions apply to whichever computer you choose as the </w:t>
      </w:r>
      <w:r w:rsidR="00447829" w:rsidRPr="00447829">
        <w:rPr>
          <w:rFonts w:cs="Consolas"/>
          <w:i/>
          <w:szCs w:val="24"/>
          <w:lang w:val="en-US"/>
        </w:rPr>
        <w:t>COSC C</w:t>
      </w:r>
      <w:r w:rsidR="00E33F00" w:rsidRPr="00E33F00">
        <w:rPr>
          <w:rFonts w:cs="Consolas"/>
          <w:i/>
          <w:szCs w:val="24"/>
          <w:lang w:val="en-US"/>
        </w:rPr>
        <w:t>lient</w:t>
      </w:r>
      <w:r w:rsidR="00E33F00">
        <w:rPr>
          <w:rFonts w:cs="Consolas"/>
          <w:szCs w:val="24"/>
          <w:lang w:val="en-US"/>
        </w:rPr>
        <w:t>.</w:t>
      </w:r>
    </w:p>
    <w:p w14:paraId="71573A50" w14:textId="77777777" w:rsidR="0081773C" w:rsidRPr="00D706D1" w:rsidRDefault="0081773C" w:rsidP="0081773C">
      <w:pPr>
        <w:widowControl w:val="0"/>
        <w:autoSpaceDE w:val="0"/>
        <w:autoSpaceDN w:val="0"/>
        <w:adjustRightInd w:val="0"/>
        <w:ind w:left="728" w:hanging="729"/>
        <w:rPr>
          <w:rFonts w:cs="Consolas"/>
          <w:szCs w:val="24"/>
          <w:lang w:val="en-US"/>
        </w:rPr>
      </w:pPr>
    </w:p>
    <w:p w14:paraId="3A64F950" w14:textId="77777777" w:rsidR="00D706D1" w:rsidRPr="00D706D1" w:rsidRDefault="008E038E" w:rsidP="008413B8">
      <w:pPr>
        <w:pStyle w:val="numberedheading4"/>
      </w:pPr>
      <w:r>
        <w:t>6.a</w:t>
      </w:r>
      <w:r w:rsidR="00D706D1" w:rsidRPr="00D706D1">
        <w:t xml:space="preserve">. </w:t>
      </w:r>
      <w:commentRangeStart w:id="29"/>
      <w:r w:rsidR="00D706D1" w:rsidRPr="00D706D1">
        <w:t>Python</w:t>
      </w:r>
      <w:commentRangeEnd w:id="29"/>
      <w:r w:rsidR="00AA0B15">
        <w:rPr>
          <w:rStyle w:val="CommentReference"/>
          <w:rFonts w:cs="Times New Roman"/>
          <w:b w:val="0"/>
          <w:bCs w:val="0"/>
          <w:lang w:val="en-GB"/>
        </w:rPr>
        <w:commentReference w:id="29"/>
      </w:r>
    </w:p>
    <w:p w14:paraId="4EBD3B6B" w14:textId="77777777" w:rsidR="00D706D1" w:rsidRDefault="00D706D1" w:rsidP="00D706D1">
      <w:pPr>
        <w:widowControl w:val="0"/>
        <w:autoSpaceDE w:val="0"/>
        <w:autoSpaceDN w:val="0"/>
        <w:adjustRightInd w:val="0"/>
        <w:ind w:left="728" w:hanging="729"/>
        <w:rPr>
          <w:rFonts w:cs="Consolas"/>
          <w:szCs w:val="24"/>
          <w:lang w:val="en-US"/>
        </w:rPr>
      </w:pPr>
    </w:p>
    <w:p w14:paraId="4C9D4B0B" w14:textId="77777777" w:rsidR="0081773C" w:rsidRDefault="0081773C" w:rsidP="00D706D1">
      <w:pPr>
        <w:widowControl w:val="0"/>
        <w:autoSpaceDE w:val="0"/>
        <w:autoSpaceDN w:val="0"/>
        <w:adjustRightInd w:val="0"/>
        <w:ind w:left="728" w:hanging="729"/>
        <w:rPr>
          <w:rFonts w:cs="Consolas"/>
          <w:szCs w:val="24"/>
          <w:lang w:val="en-US"/>
        </w:rPr>
      </w:pPr>
      <w:r>
        <w:rPr>
          <w:rFonts w:cs="Consolas"/>
          <w:szCs w:val="24"/>
          <w:lang w:val="en-US"/>
        </w:rPr>
        <w:t>To see the version of Python:</w:t>
      </w:r>
    </w:p>
    <w:p w14:paraId="4954B04C" w14:textId="77777777" w:rsidR="0081773C" w:rsidRDefault="0081773C" w:rsidP="00D706D1">
      <w:pPr>
        <w:widowControl w:val="0"/>
        <w:autoSpaceDE w:val="0"/>
        <w:autoSpaceDN w:val="0"/>
        <w:adjustRightInd w:val="0"/>
        <w:ind w:left="728" w:hanging="729"/>
        <w:rPr>
          <w:rFonts w:cs="Consolas"/>
          <w:szCs w:val="24"/>
          <w:lang w:val="en-US"/>
        </w:rPr>
      </w:pPr>
    </w:p>
    <w:p w14:paraId="50FC4281" w14:textId="77777777" w:rsidR="00A56A42" w:rsidRPr="00A56A42" w:rsidRDefault="00A56A42" w:rsidP="0081773C">
      <w:pPr>
        <w:widowControl w:val="0"/>
        <w:autoSpaceDE w:val="0"/>
        <w:autoSpaceDN w:val="0"/>
        <w:adjustRightInd w:val="0"/>
        <w:ind w:left="1449" w:hanging="729"/>
        <w:rPr>
          <w:rFonts w:ascii="Courier" w:hAnsi="Courier" w:cs="Menlo Regular"/>
          <w:color w:val="000000"/>
          <w:szCs w:val="24"/>
          <w:lang w:val="en-US"/>
        </w:rPr>
      </w:pPr>
      <w:r w:rsidRPr="00A56A42">
        <w:rPr>
          <w:rFonts w:ascii="Courier" w:hAnsi="Courier" w:cs="Menlo Regular"/>
          <w:color w:val="000000"/>
          <w:szCs w:val="24"/>
          <w:lang w:val="en-US"/>
        </w:rPr>
        <w:t>python --version</w:t>
      </w:r>
    </w:p>
    <w:p w14:paraId="7890221B" w14:textId="77777777" w:rsidR="0081773C" w:rsidRDefault="0081773C" w:rsidP="00D706D1">
      <w:pPr>
        <w:widowControl w:val="0"/>
        <w:autoSpaceDE w:val="0"/>
        <w:autoSpaceDN w:val="0"/>
        <w:adjustRightInd w:val="0"/>
        <w:ind w:left="728" w:hanging="729"/>
        <w:rPr>
          <w:rFonts w:cs="Consolas"/>
          <w:szCs w:val="24"/>
          <w:lang w:val="en-US"/>
        </w:rPr>
      </w:pPr>
    </w:p>
    <w:p w14:paraId="4C795E71" w14:textId="77777777" w:rsidR="00D706D1" w:rsidRPr="00D706D1" w:rsidRDefault="00D706D1" w:rsidP="00D706D1">
      <w:pPr>
        <w:widowControl w:val="0"/>
        <w:autoSpaceDE w:val="0"/>
        <w:autoSpaceDN w:val="0"/>
        <w:adjustRightInd w:val="0"/>
        <w:ind w:left="728" w:hanging="729"/>
        <w:rPr>
          <w:rFonts w:cs="Consolas"/>
          <w:szCs w:val="24"/>
          <w:lang w:val="en-US"/>
        </w:rPr>
      </w:pPr>
      <w:r w:rsidRPr="00D706D1">
        <w:rPr>
          <w:rFonts w:cs="Consolas"/>
          <w:szCs w:val="24"/>
          <w:lang w:val="en-US"/>
        </w:rPr>
        <w:t>Upgrade to version 2.7.x if lower. For example, on Ubuntu:</w:t>
      </w:r>
    </w:p>
    <w:p w14:paraId="6728FFF9" w14:textId="77777777" w:rsidR="00D706D1" w:rsidRPr="00D706D1" w:rsidRDefault="00D706D1" w:rsidP="00D706D1">
      <w:pPr>
        <w:widowControl w:val="0"/>
        <w:autoSpaceDE w:val="0"/>
        <w:autoSpaceDN w:val="0"/>
        <w:adjustRightInd w:val="0"/>
        <w:ind w:left="728" w:hanging="729"/>
        <w:rPr>
          <w:rFonts w:cs="Consolas"/>
          <w:szCs w:val="24"/>
          <w:lang w:val="en-US"/>
        </w:rPr>
      </w:pPr>
    </w:p>
    <w:p w14:paraId="2AF0D504" w14:textId="77777777" w:rsidR="002840AF" w:rsidRPr="002840AF" w:rsidRDefault="00D706D1" w:rsidP="00D706D1">
      <w:pPr>
        <w:widowControl w:val="0"/>
        <w:autoSpaceDE w:val="0"/>
        <w:autoSpaceDN w:val="0"/>
        <w:adjustRightInd w:val="0"/>
        <w:ind w:left="728" w:hanging="729"/>
        <w:rPr>
          <w:rFonts w:ascii="Courier" w:hAnsi="Courier" w:cs="Menlo Regular"/>
          <w:color w:val="000000"/>
          <w:szCs w:val="24"/>
          <w:lang w:val="en-US"/>
        </w:rPr>
      </w:pPr>
      <w:r w:rsidRPr="002840AF">
        <w:rPr>
          <w:rFonts w:ascii="Courier" w:hAnsi="Courier" w:cs="Consolas"/>
          <w:szCs w:val="24"/>
          <w:lang w:val="en-US"/>
        </w:rPr>
        <w:tab/>
      </w:r>
      <w:r w:rsidR="002840AF" w:rsidRPr="002840AF">
        <w:rPr>
          <w:rFonts w:ascii="Courier" w:hAnsi="Courier" w:cs="Menlo Regular"/>
          <w:color w:val="000000"/>
          <w:szCs w:val="24"/>
          <w:lang w:val="en-US"/>
        </w:rPr>
        <w:t>sudo apt-get update</w:t>
      </w:r>
    </w:p>
    <w:p w14:paraId="7428C0F5" w14:textId="77777777" w:rsidR="00D706D1" w:rsidRPr="00D706D1" w:rsidRDefault="00D706D1" w:rsidP="002840AF">
      <w:pPr>
        <w:widowControl w:val="0"/>
        <w:autoSpaceDE w:val="0"/>
        <w:autoSpaceDN w:val="0"/>
        <w:adjustRightInd w:val="0"/>
        <w:ind w:left="1449" w:hanging="729"/>
        <w:rPr>
          <w:rFonts w:ascii="Courier" w:hAnsi="Courier" w:cs="Consolas"/>
          <w:szCs w:val="24"/>
          <w:lang w:val="en-US"/>
        </w:rPr>
      </w:pPr>
      <w:r w:rsidRPr="00D706D1">
        <w:rPr>
          <w:rFonts w:ascii="Courier" w:hAnsi="Courier" w:cs="Consolas"/>
          <w:szCs w:val="24"/>
          <w:lang w:val="en-US"/>
        </w:rPr>
        <w:t>sudo apt-get upgrade python</w:t>
      </w:r>
    </w:p>
    <w:p w14:paraId="5A7F7448" w14:textId="77777777" w:rsidR="00D706D1" w:rsidRDefault="00D706D1" w:rsidP="00D706D1">
      <w:pPr>
        <w:widowControl w:val="0"/>
        <w:autoSpaceDE w:val="0"/>
        <w:autoSpaceDN w:val="0"/>
        <w:adjustRightInd w:val="0"/>
        <w:ind w:left="728" w:hanging="729"/>
        <w:rPr>
          <w:rFonts w:cs="Consolas"/>
          <w:szCs w:val="24"/>
          <w:lang w:val="en-US"/>
        </w:rPr>
      </w:pPr>
    </w:p>
    <w:p w14:paraId="669CE2F8" w14:textId="77777777" w:rsidR="00D96CC6" w:rsidRPr="00D706D1" w:rsidRDefault="00D96CC6" w:rsidP="00D96CC6">
      <w:pPr>
        <w:widowControl w:val="0"/>
        <w:autoSpaceDE w:val="0"/>
        <w:autoSpaceDN w:val="0"/>
        <w:adjustRightInd w:val="0"/>
        <w:ind w:left="728" w:hanging="729"/>
        <w:rPr>
          <w:rFonts w:cs="Consolas"/>
          <w:szCs w:val="24"/>
          <w:lang w:val="en-US"/>
        </w:rPr>
      </w:pPr>
      <w:r w:rsidRPr="00D706D1">
        <w:rPr>
          <w:rFonts w:cs="Consolas"/>
          <w:szCs w:val="24"/>
          <w:lang w:val="en-US"/>
        </w:rPr>
        <w:t xml:space="preserve">Upgrade </w:t>
      </w:r>
      <w:r w:rsidR="002840AF">
        <w:rPr>
          <w:rFonts w:cs="Consolas"/>
          <w:szCs w:val="24"/>
          <w:lang w:val="en-US"/>
        </w:rPr>
        <w:t>python-dev too</w:t>
      </w:r>
      <w:r w:rsidRPr="00D706D1">
        <w:rPr>
          <w:rFonts w:cs="Consolas"/>
          <w:szCs w:val="24"/>
          <w:lang w:val="en-US"/>
        </w:rPr>
        <w:t>. For example, on Ubuntu:</w:t>
      </w:r>
    </w:p>
    <w:p w14:paraId="2BBC24C1" w14:textId="77777777" w:rsidR="00D96CC6" w:rsidRDefault="00D96CC6" w:rsidP="00D706D1">
      <w:pPr>
        <w:widowControl w:val="0"/>
        <w:autoSpaceDE w:val="0"/>
        <w:autoSpaceDN w:val="0"/>
        <w:adjustRightInd w:val="0"/>
        <w:ind w:left="728" w:hanging="729"/>
        <w:rPr>
          <w:rFonts w:cs="Consolas"/>
          <w:szCs w:val="24"/>
          <w:lang w:val="en-US"/>
        </w:rPr>
      </w:pPr>
    </w:p>
    <w:p w14:paraId="6BDABFBA" w14:textId="77777777" w:rsidR="008A0F9F" w:rsidRPr="002E7C15" w:rsidRDefault="008A0F9F" w:rsidP="002840AF">
      <w:pPr>
        <w:widowControl w:val="0"/>
        <w:autoSpaceDE w:val="0"/>
        <w:autoSpaceDN w:val="0"/>
        <w:adjustRightInd w:val="0"/>
        <w:ind w:left="1449" w:hanging="729"/>
        <w:rPr>
          <w:rStyle w:val="HTMLCode"/>
        </w:rPr>
      </w:pPr>
      <w:r w:rsidRPr="002E7C15">
        <w:rPr>
          <w:rStyle w:val="HTMLCode"/>
        </w:rPr>
        <w:t>sudo apt-get install python-dev</w:t>
      </w:r>
    </w:p>
    <w:p w14:paraId="41FA2494" w14:textId="77777777" w:rsidR="008A0F9F" w:rsidRDefault="008A0F9F" w:rsidP="00D706D1">
      <w:pPr>
        <w:widowControl w:val="0"/>
        <w:autoSpaceDE w:val="0"/>
        <w:autoSpaceDN w:val="0"/>
        <w:adjustRightInd w:val="0"/>
        <w:ind w:left="728" w:hanging="729"/>
        <w:rPr>
          <w:rFonts w:cs="Consolas"/>
          <w:szCs w:val="24"/>
          <w:lang w:val="en-US"/>
        </w:rPr>
      </w:pPr>
    </w:p>
    <w:p w14:paraId="345A0BB9" w14:textId="77777777" w:rsidR="00230389" w:rsidRPr="00D706D1" w:rsidRDefault="00230389" w:rsidP="00230389">
      <w:pPr>
        <w:widowControl w:val="0"/>
        <w:autoSpaceDE w:val="0"/>
        <w:autoSpaceDN w:val="0"/>
        <w:adjustRightInd w:val="0"/>
        <w:ind w:left="728" w:hanging="729"/>
        <w:rPr>
          <w:rFonts w:cs="Consolas"/>
          <w:szCs w:val="24"/>
          <w:lang w:val="en-US"/>
        </w:rPr>
      </w:pPr>
      <w:r>
        <w:rPr>
          <w:rFonts w:cs="Consolas"/>
          <w:szCs w:val="24"/>
          <w:lang w:val="en-US"/>
        </w:rPr>
        <w:t>Test if easy_</w:t>
      </w:r>
      <w:commentRangeStart w:id="30"/>
      <w:r>
        <w:rPr>
          <w:rFonts w:cs="Consolas"/>
          <w:szCs w:val="24"/>
          <w:lang w:val="en-US"/>
        </w:rPr>
        <w:t>install</w:t>
      </w:r>
      <w:commentRangeEnd w:id="30"/>
      <w:r w:rsidR="001D2A65">
        <w:rPr>
          <w:rStyle w:val="CommentReference"/>
        </w:rPr>
        <w:commentReference w:id="30"/>
      </w:r>
      <w:r>
        <w:rPr>
          <w:rFonts w:cs="Consolas"/>
          <w:szCs w:val="24"/>
          <w:lang w:val="en-US"/>
        </w:rPr>
        <w:t xml:space="preserve"> is available.</w:t>
      </w:r>
      <w:r w:rsidRPr="00D706D1">
        <w:rPr>
          <w:rFonts w:cs="Consolas"/>
          <w:szCs w:val="24"/>
          <w:lang w:val="en-US"/>
        </w:rPr>
        <w:t xml:space="preserve"> For example, on Ubuntu:</w:t>
      </w:r>
    </w:p>
    <w:p w14:paraId="7D807665" w14:textId="77777777" w:rsidR="00230389" w:rsidRDefault="00230389" w:rsidP="00D706D1">
      <w:pPr>
        <w:widowControl w:val="0"/>
        <w:autoSpaceDE w:val="0"/>
        <w:autoSpaceDN w:val="0"/>
        <w:adjustRightInd w:val="0"/>
        <w:ind w:left="728" w:hanging="729"/>
        <w:rPr>
          <w:rFonts w:cs="Consolas"/>
          <w:szCs w:val="24"/>
          <w:lang w:val="en-US"/>
        </w:rPr>
      </w:pPr>
    </w:p>
    <w:p w14:paraId="444AF7C1" w14:textId="77777777" w:rsidR="000D6B63" w:rsidRPr="00230389" w:rsidRDefault="000D6B63" w:rsidP="002303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230389">
        <w:rPr>
          <w:rFonts w:ascii="Courier" w:hAnsi="Courier" w:cs="Menlo Regular"/>
          <w:color w:val="000000"/>
          <w:szCs w:val="24"/>
          <w:lang w:val="en-US"/>
        </w:rPr>
        <w:t>which easy_install</w:t>
      </w:r>
    </w:p>
    <w:p w14:paraId="0B0F72B8" w14:textId="77777777" w:rsidR="00230389" w:rsidRDefault="00230389" w:rsidP="00230389">
      <w:pPr>
        <w:widowControl w:val="0"/>
        <w:autoSpaceDE w:val="0"/>
        <w:autoSpaceDN w:val="0"/>
        <w:adjustRightInd w:val="0"/>
        <w:ind w:left="728" w:hanging="729"/>
        <w:rPr>
          <w:rFonts w:cs="Consolas"/>
          <w:szCs w:val="24"/>
          <w:lang w:val="en-US"/>
        </w:rPr>
      </w:pPr>
    </w:p>
    <w:p w14:paraId="6AB0BAE2" w14:textId="77777777" w:rsidR="00230389" w:rsidRDefault="00230389" w:rsidP="00230389">
      <w:pPr>
        <w:widowControl w:val="0"/>
        <w:autoSpaceDE w:val="0"/>
        <w:autoSpaceDN w:val="0"/>
        <w:adjustRightInd w:val="0"/>
        <w:ind w:left="728" w:hanging="729"/>
        <w:rPr>
          <w:rFonts w:cs="Consolas"/>
          <w:szCs w:val="24"/>
          <w:lang w:val="en-US"/>
        </w:rPr>
      </w:pPr>
      <w:r>
        <w:rPr>
          <w:rFonts w:cs="Consolas"/>
          <w:szCs w:val="24"/>
          <w:lang w:val="en-US"/>
        </w:rPr>
        <w:t>Desired output</w:t>
      </w:r>
      <w:r w:rsidRPr="00D706D1">
        <w:rPr>
          <w:rFonts w:cs="Consolas"/>
          <w:szCs w:val="24"/>
          <w:lang w:val="en-US"/>
        </w:rPr>
        <w:t>:</w:t>
      </w:r>
    </w:p>
    <w:p w14:paraId="18FE593B" w14:textId="77777777" w:rsidR="00230389" w:rsidRPr="00D706D1" w:rsidRDefault="00230389" w:rsidP="00230389">
      <w:pPr>
        <w:widowControl w:val="0"/>
        <w:autoSpaceDE w:val="0"/>
        <w:autoSpaceDN w:val="0"/>
        <w:adjustRightInd w:val="0"/>
        <w:ind w:left="728" w:hanging="729"/>
        <w:rPr>
          <w:rFonts w:cs="Consolas"/>
          <w:szCs w:val="24"/>
          <w:lang w:val="en-US"/>
        </w:rPr>
      </w:pPr>
    </w:p>
    <w:p w14:paraId="70B1D9D6" w14:textId="77777777" w:rsidR="000D6B63" w:rsidRPr="00230389" w:rsidRDefault="000D6B63" w:rsidP="00230389">
      <w:pPr>
        <w:widowControl w:val="0"/>
        <w:autoSpaceDE w:val="0"/>
        <w:autoSpaceDN w:val="0"/>
        <w:adjustRightInd w:val="0"/>
        <w:ind w:left="1288" w:hanging="729"/>
        <w:rPr>
          <w:rFonts w:ascii="Courier" w:hAnsi="Courier" w:cs="Menlo Regular"/>
          <w:color w:val="000000"/>
          <w:szCs w:val="24"/>
          <w:lang w:val="en-US"/>
        </w:rPr>
      </w:pPr>
      <w:r w:rsidRPr="00230389">
        <w:rPr>
          <w:rFonts w:ascii="Courier" w:hAnsi="Courier" w:cs="Menlo Regular"/>
          <w:color w:val="000000"/>
          <w:szCs w:val="24"/>
          <w:lang w:val="en-US"/>
        </w:rPr>
        <w:t>/usr/bin/easy_install</w:t>
      </w:r>
    </w:p>
    <w:p w14:paraId="71FEE9CA" w14:textId="77777777" w:rsidR="000D6B63" w:rsidRDefault="000D6B63" w:rsidP="000D6B63">
      <w:pPr>
        <w:widowControl w:val="0"/>
        <w:autoSpaceDE w:val="0"/>
        <w:autoSpaceDN w:val="0"/>
        <w:adjustRightInd w:val="0"/>
        <w:ind w:left="728" w:hanging="729"/>
        <w:rPr>
          <w:rFonts w:cs="Consolas"/>
          <w:szCs w:val="24"/>
          <w:lang w:val="en-US"/>
        </w:rPr>
      </w:pPr>
    </w:p>
    <w:p w14:paraId="5B5BDEBF" w14:textId="77777777" w:rsidR="00230389" w:rsidRDefault="00230389" w:rsidP="00230389">
      <w:pPr>
        <w:widowControl w:val="0"/>
        <w:autoSpaceDE w:val="0"/>
        <w:autoSpaceDN w:val="0"/>
        <w:adjustRightInd w:val="0"/>
        <w:ind w:left="728" w:hanging="729"/>
        <w:rPr>
          <w:rFonts w:cs="Consolas"/>
          <w:szCs w:val="24"/>
          <w:lang w:val="en-US"/>
        </w:rPr>
      </w:pPr>
      <w:r>
        <w:rPr>
          <w:rFonts w:cs="Consolas"/>
          <w:szCs w:val="24"/>
          <w:lang w:val="en-US"/>
        </w:rPr>
        <w:t>If there is no output then easy_install must be installed</w:t>
      </w:r>
      <w:r w:rsidRPr="00D706D1">
        <w:rPr>
          <w:rFonts w:cs="Consolas"/>
          <w:szCs w:val="24"/>
          <w:lang w:val="en-US"/>
        </w:rPr>
        <w:t>:</w:t>
      </w:r>
    </w:p>
    <w:p w14:paraId="6E7D22AC" w14:textId="77777777" w:rsidR="00230389" w:rsidRPr="00D706D1" w:rsidRDefault="00230389" w:rsidP="000D6B63">
      <w:pPr>
        <w:widowControl w:val="0"/>
        <w:autoSpaceDE w:val="0"/>
        <w:autoSpaceDN w:val="0"/>
        <w:adjustRightInd w:val="0"/>
        <w:ind w:left="728" w:hanging="729"/>
        <w:rPr>
          <w:rFonts w:cs="Consolas"/>
          <w:szCs w:val="24"/>
          <w:lang w:val="en-US"/>
        </w:rPr>
      </w:pPr>
    </w:p>
    <w:p w14:paraId="51A7FFCB" w14:textId="77777777" w:rsidR="00230389" w:rsidRPr="00230389" w:rsidRDefault="00230389" w:rsidP="002840AF">
      <w:pPr>
        <w:widowControl w:val="0"/>
        <w:autoSpaceDE w:val="0"/>
        <w:autoSpaceDN w:val="0"/>
        <w:adjustRightInd w:val="0"/>
        <w:ind w:left="1449" w:hanging="729"/>
        <w:rPr>
          <w:rStyle w:val="st"/>
          <w:rFonts w:ascii="Courier" w:hAnsi="Courier"/>
          <w:szCs w:val="24"/>
        </w:rPr>
      </w:pPr>
      <w:r w:rsidRPr="00230389">
        <w:rPr>
          <w:rFonts w:ascii="Courier" w:hAnsi="Courier" w:cs="Menlo Regular"/>
          <w:color w:val="000000"/>
          <w:szCs w:val="24"/>
          <w:lang w:val="en-US"/>
        </w:rPr>
        <w:t xml:space="preserve">sudo apt-get </w:t>
      </w:r>
      <w:r w:rsidR="00C64B08">
        <w:rPr>
          <w:rFonts w:ascii="Courier" w:hAnsi="Courier" w:cs="Menlo Regular"/>
          <w:color w:val="000000"/>
          <w:szCs w:val="24"/>
          <w:lang w:val="en-US"/>
        </w:rPr>
        <w:t xml:space="preserve">-y </w:t>
      </w:r>
      <w:r w:rsidRPr="00230389">
        <w:rPr>
          <w:rFonts w:ascii="Courier" w:hAnsi="Courier" w:cs="Menlo Regular"/>
          <w:color w:val="000000"/>
          <w:szCs w:val="24"/>
          <w:lang w:val="en-US"/>
        </w:rPr>
        <w:t>install libxslt-dev</w:t>
      </w:r>
      <w:r w:rsidRPr="00230389">
        <w:rPr>
          <w:rStyle w:val="st"/>
          <w:rFonts w:ascii="Courier" w:hAnsi="Courier"/>
          <w:szCs w:val="24"/>
        </w:rPr>
        <w:t xml:space="preserve"> </w:t>
      </w:r>
    </w:p>
    <w:p w14:paraId="350CEA62" w14:textId="77777777" w:rsidR="00230389" w:rsidRPr="00D06405" w:rsidRDefault="00230389" w:rsidP="00230389">
      <w:pPr>
        <w:widowControl w:val="0"/>
        <w:autoSpaceDE w:val="0"/>
        <w:autoSpaceDN w:val="0"/>
        <w:adjustRightInd w:val="0"/>
        <w:ind w:left="1449" w:hanging="729"/>
        <w:rPr>
          <w:rStyle w:val="HTMLCode"/>
        </w:rPr>
      </w:pPr>
      <w:r w:rsidRPr="00D06405">
        <w:rPr>
          <w:rStyle w:val="HTMLCode"/>
        </w:rPr>
        <w:t xml:space="preserve">sudo apt-get </w:t>
      </w:r>
      <w:r w:rsidR="00C64B08">
        <w:rPr>
          <w:rStyle w:val="HTMLCode"/>
        </w:rPr>
        <w:t xml:space="preserve">-y </w:t>
      </w:r>
      <w:r w:rsidRPr="00D06405">
        <w:rPr>
          <w:rStyle w:val="HTMLCode"/>
        </w:rPr>
        <w:t>install zlib1g-dev</w:t>
      </w:r>
    </w:p>
    <w:p w14:paraId="4B88910F" w14:textId="77777777" w:rsidR="00471E5C" w:rsidRPr="00230389" w:rsidRDefault="00471E5C" w:rsidP="002840AF">
      <w:pPr>
        <w:widowControl w:val="0"/>
        <w:autoSpaceDE w:val="0"/>
        <w:autoSpaceDN w:val="0"/>
        <w:adjustRightInd w:val="0"/>
        <w:ind w:left="1449" w:hanging="729"/>
        <w:rPr>
          <w:rFonts w:ascii="Courier" w:hAnsi="Courier" w:cs="Consolas"/>
          <w:szCs w:val="24"/>
          <w:lang w:val="en-US"/>
        </w:rPr>
      </w:pPr>
      <w:r w:rsidRPr="00230389">
        <w:rPr>
          <w:rStyle w:val="st"/>
          <w:rFonts w:ascii="Courier" w:hAnsi="Courier"/>
          <w:szCs w:val="24"/>
        </w:rPr>
        <w:t xml:space="preserve">sudo apt-get </w:t>
      </w:r>
      <w:r w:rsidR="00C64B08">
        <w:rPr>
          <w:rStyle w:val="st"/>
          <w:rFonts w:ascii="Courier" w:hAnsi="Courier"/>
          <w:szCs w:val="24"/>
        </w:rPr>
        <w:t xml:space="preserve">-y </w:t>
      </w:r>
      <w:r w:rsidRPr="00230389">
        <w:rPr>
          <w:rStyle w:val="Emphasis"/>
          <w:rFonts w:ascii="Courier" w:hAnsi="Courier"/>
          <w:i w:val="0"/>
          <w:szCs w:val="24"/>
        </w:rPr>
        <w:t>install</w:t>
      </w:r>
      <w:r w:rsidRPr="00230389">
        <w:rPr>
          <w:rStyle w:val="st"/>
          <w:rFonts w:ascii="Courier" w:hAnsi="Courier"/>
          <w:szCs w:val="24"/>
        </w:rPr>
        <w:t xml:space="preserve"> python-setuptools</w:t>
      </w:r>
    </w:p>
    <w:p w14:paraId="5131D606" w14:textId="77777777" w:rsidR="003B6E49" w:rsidRDefault="003B6E49" w:rsidP="00480604">
      <w:pPr>
        <w:widowControl w:val="0"/>
        <w:autoSpaceDE w:val="0"/>
        <w:autoSpaceDN w:val="0"/>
        <w:adjustRightInd w:val="0"/>
        <w:rPr>
          <w:rFonts w:cs="Consolas"/>
          <w:szCs w:val="24"/>
          <w:lang w:val="en-US"/>
        </w:rPr>
      </w:pPr>
    </w:p>
    <w:p w14:paraId="7FEC7B65" w14:textId="77777777" w:rsidR="00AA7039" w:rsidRDefault="00AA7039" w:rsidP="00480604">
      <w:pPr>
        <w:widowControl w:val="0"/>
        <w:autoSpaceDE w:val="0"/>
        <w:autoSpaceDN w:val="0"/>
        <w:adjustRightInd w:val="0"/>
        <w:rPr>
          <w:rFonts w:cs="Consolas"/>
          <w:szCs w:val="24"/>
          <w:lang w:val="en-US"/>
        </w:rPr>
      </w:pPr>
      <w:r>
        <w:rPr>
          <w:rFonts w:cs="Consolas"/>
          <w:szCs w:val="24"/>
          <w:lang w:val="en-US"/>
        </w:rPr>
        <w:t>Test if pip is available.</w:t>
      </w:r>
      <w:r w:rsidRPr="00D706D1">
        <w:rPr>
          <w:rFonts w:cs="Consolas"/>
          <w:szCs w:val="24"/>
          <w:lang w:val="en-US"/>
        </w:rPr>
        <w:t xml:space="preserve"> For example, on Ubuntu:</w:t>
      </w:r>
    </w:p>
    <w:p w14:paraId="2E46BC04" w14:textId="77777777" w:rsidR="00AA7039" w:rsidRDefault="00AA7039" w:rsidP="00480604">
      <w:pPr>
        <w:widowControl w:val="0"/>
        <w:autoSpaceDE w:val="0"/>
        <w:autoSpaceDN w:val="0"/>
        <w:adjustRightInd w:val="0"/>
        <w:rPr>
          <w:rFonts w:cs="Consolas"/>
          <w:szCs w:val="24"/>
          <w:lang w:val="en-US"/>
        </w:rPr>
      </w:pPr>
    </w:p>
    <w:p w14:paraId="6AA7B5B3" w14:textId="77777777" w:rsidR="00AA7039" w:rsidRDefault="00AA7039" w:rsidP="00AA70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Pr>
          <w:rFonts w:ascii="Courier" w:hAnsi="Courier" w:cs="Menlo Regular"/>
          <w:color w:val="000000"/>
          <w:szCs w:val="24"/>
          <w:lang w:val="en-US"/>
        </w:rPr>
        <w:t>which pip</w:t>
      </w:r>
    </w:p>
    <w:p w14:paraId="3EF28279" w14:textId="77777777" w:rsidR="00AA7039" w:rsidRDefault="00AA7039" w:rsidP="00AA70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p>
    <w:p w14:paraId="78842BC1" w14:textId="77777777" w:rsidR="008F72BD" w:rsidRDefault="008F72BD" w:rsidP="008F72BD">
      <w:pPr>
        <w:widowControl w:val="0"/>
        <w:autoSpaceDE w:val="0"/>
        <w:autoSpaceDN w:val="0"/>
        <w:adjustRightInd w:val="0"/>
        <w:ind w:left="728" w:hanging="729"/>
        <w:rPr>
          <w:rFonts w:cs="Consolas"/>
          <w:szCs w:val="24"/>
          <w:lang w:val="en-US"/>
        </w:rPr>
      </w:pPr>
      <w:r>
        <w:rPr>
          <w:rFonts w:cs="Consolas"/>
          <w:szCs w:val="24"/>
          <w:lang w:val="en-US"/>
        </w:rPr>
        <w:t>Desired output</w:t>
      </w:r>
      <w:r w:rsidRPr="00D706D1">
        <w:rPr>
          <w:rFonts w:cs="Consolas"/>
          <w:szCs w:val="24"/>
          <w:lang w:val="en-US"/>
        </w:rPr>
        <w:t>:</w:t>
      </w:r>
    </w:p>
    <w:p w14:paraId="018F761D" w14:textId="77777777" w:rsidR="008F72BD" w:rsidRDefault="008F72BD" w:rsidP="008F72BD">
      <w:pPr>
        <w:widowControl w:val="0"/>
        <w:autoSpaceDE w:val="0"/>
        <w:autoSpaceDN w:val="0"/>
        <w:adjustRightInd w:val="0"/>
        <w:ind w:left="728" w:hanging="729"/>
        <w:rPr>
          <w:rFonts w:cs="Consolas"/>
          <w:szCs w:val="24"/>
          <w:lang w:val="en-US"/>
        </w:rPr>
      </w:pPr>
    </w:p>
    <w:p w14:paraId="77B2F8B2" w14:textId="77777777" w:rsidR="00AA7039" w:rsidRPr="00AA7039" w:rsidRDefault="00AA7039" w:rsidP="00AA7039">
      <w:pPr>
        <w:ind w:left="560"/>
        <w:rPr>
          <w:rFonts w:ascii="Courier" w:hAnsi="Courier"/>
          <w:lang w:val="en-US"/>
        </w:rPr>
      </w:pPr>
      <w:r w:rsidRPr="00AA7039">
        <w:rPr>
          <w:rFonts w:ascii="Courier" w:hAnsi="Courier"/>
          <w:lang w:val="en-US"/>
        </w:rPr>
        <w:t>/usr/local/bin/pip</w:t>
      </w:r>
    </w:p>
    <w:p w14:paraId="27FBAD6B" w14:textId="77777777" w:rsidR="00AA7039" w:rsidRDefault="00AA7039" w:rsidP="00AA70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p>
    <w:p w14:paraId="7D389E56" w14:textId="77777777" w:rsidR="008F72BD" w:rsidRDefault="008F72BD" w:rsidP="008F72BD">
      <w:pPr>
        <w:widowControl w:val="0"/>
        <w:autoSpaceDE w:val="0"/>
        <w:autoSpaceDN w:val="0"/>
        <w:adjustRightInd w:val="0"/>
        <w:ind w:left="728" w:hanging="729"/>
        <w:rPr>
          <w:rFonts w:cs="Consolas"/>
          <w:szCs w:val="24"/>
          <w:lang w:val="en-US"/>
        </w:rPr>
      </w:pPr>
      <w:r>
        <w:rPr>
          <w:rFonts w:cs="Consolas"/>
          <w:szCs w:val="24"/>
          <w:lang w:val="en-US"/>
        </w:rPr>
        <w:t>If there is no output then pip must be installed</w:t>
      </w:r>
      <w:r w:rsidRPr="00D706D1">
        <w:rPr>
          <w:rFonts w:cs="Consolas"/>
          <w:szCs w:val="24"/>
          <w:lang w:val="en-US"/>
        </w:rPr>
        <w:t>:</w:t>
      </w:r>
    </w:p>
    <w:p w14:paraId="001F397D" w14:textId="77777777" w:rsidR="008F72BD" w:rsidRDefault="008F72BD" w:rsidP="008F72BD">
      <w:pPr>
        <w:widowControl w:val="0"/>
        <w:autoSpaceDE w:val="0"/>
        <w:autoSpaceDN w:val="0"/>
        <w:adjustRightInd w:val="0"/>
        <w:ind w:left="728" w:hanging="729"/>
        <w:rPr>
          <w:rFonts w:cs="Consolas"/>
          <w:szCs w:val="24"/>
          <w:lang w:val="en-US"/>
        </w:rPr>
      </w:pPr>
    </w:p>
    <w:p w14:paraId="48ED27C8" w14:textId="77777777" w:rsidR="008F72BD" w:rsidRPr="008F72BD" w:rsidRDefault="008F72BD" w:rsidP="008F72BD">
      <w:pPr>
        <w:ind w:left="560"/>
        <w:rPr>
          <w:rFonts w:ascii="Courier" w:hAnsi="Courier"/>
          <w:lang w:val="en-US"/>
        </w:rPr>
      </w:pPr>
      <w:r>
        <w:rPr>
          <w:rFonts w:ascii="Courier" w:hAnsi="Courier"/>
          <w:lang w:val="en-US"/>
        </w:rPr>
        <w:t xml:space="preserve">sudo easy_install </w:t>
      </w:r>
      <w:commentRangeStart w:id="31"/>
      <w:r>
        <w:rPr>
          <w:rFonts w:ascii="Courier" w:hAnsi="Courier"/>
          <w:lang w:val="en-US"/>
        </w:rPr>
        <w:t>pip</w:t>
      </w:r>
      <w:commentRangeEnd w:id="31"/>
      <w:r w:rsidR="00113458">
        <w:rPr>
          <w:rStyle w:val="CommentReference"/>
        </w:rPr>
        <w:commentReference w:id="31"/>
      </w:r>
    </w:p>
    <w:p w14:paraId="4D1C066A" w14:textId="77777777" w:rsidR="00AA7039" w:rsidRDefault="00AA7039" w:rsidP="00480604">
      <w:pPr>
        <w:widowControl w:val="0"/>
        <w:autoSpaceDE w:val="0"/>
        <w:autoSpaceDN w:val="0"/>
        <w:adjustRightInd w:val="0"/>
        <w:rPr>
          <w:rFonts w:cs="Consolas"/>
          <w:szCs w:val="24"/>
          <w:lang w:val="en-US"/>
        </w:rPr>
      </w:pPr>
    </w:p>
    <w:p w14:paraId="472EE1CE" w14:textId="77777777" w:rsidR="00AA7039" w:rsidRPr="00D706D1" w:rsidRDefault="00AA7039" w:rsidP="00AA7039">
      <w:pPr>
        <w:pStyle w:val="numberedheading4"/>
      </w:pPr>
      <w:r>
        <w:t>6.b</w:t>
      </w:r>
      <w:r w:rsidRPr="00D706D1">
        <w:t xml:space="preserve">. </w:t>
      </w:r>
      <w:r>
        <w:t xml:space="preserve">Virtual </w:t>
      </w:r>
      <w:commentRangeStart w:id="32"/>
      <w:r>
        <w:t>Environment</w:t>
      </w:r>
      <w:commentRangeEnd w:id="32"/>
      <w:r w:rsidR="00E2516D">
        <w:rPr>
          <w:rStyle w:val="CommentReference"/>
          <w:rFonts w:cs="Times New Roman"/>
          <w:b w:val="0"/>
          <w:bCs w:val="0"/>
          <w:lang w:val="en-GB"/>
        </w:rPr>
        <w:commentReference w:id="32"/>
      </w:r>
    </w:p>
    <w:p w14:paraId="6C9978BF" w14:textId="77777777" w:rsidR="00AA7039" w:rsidRDefault="00AA7039" w:rsidP="00D706D1">
      <w:pPr>
        <w:widowControl w:val="0"/>
        <w:autoSpaceDE w:val="0"/>
        <w:autoSpaceDN w:val="0"/>
        <w:adjustRightInd w:val="0"/>
        <w:ind w:left="728" w:hanging="729"/>
        <w:rPr>
          <w:rFonts w:cs="Consolas"/>
          <w:szCs w:val="24"/>
          <w:lang w:val="en-US"/>
        </w:rPr>
      </w:pPr>
    </w:p>
    <w:p w14:paraId="56BA1A37" w14:textId="77777777" w:rsidR="00F449D6" w:rsidRDefault="00F449D6" w:rsidP="00B94090">
      <w:pPr>
        <w:widowControl w:val="0"/>
        <w:autoSpaceDE w:val="0"/>
        <w:autoSpaceDN w:val="0"/>
        <w:adjustRightInd w:val="0"/>
        <w:rPr>
          <w:rFonts w:cs="Consolas"/>
          <w:szCs w:val="24"/>
          <w:lang w:val="en-US"/>
        </w:rPr>
      </w:pPr>
      <w:r>
        <w:rPr>
          <w:rFonts w:cs="Consolas"/>
          <w:szCs w:val="24"/>
          <w:lang w:val="en-US"/>
        </w:rPr>
        <w:t xml:space="preserve">The use of a virtual environment is </w:t>
      </w:r>
      <w:commentRangeStart w:id="33"/>
      <w:r>
        <w:rPr>
          <w:rFonts w:cs="Consolas"/>
          <w:szCs w:val="24"/>
          <w:lang w:val="en-US"/>
        </w:rPr>
        <w:t>optional</w:t>
      </w:r>
      <w:commentRangeEnd w:id="33"/>
      <w:r w:rsidR="000266CB">
        <w:rPr>
          <w:rStyle w:val="CommentReference"/>
        </w:rPr>
        <w:commentReference w:id="33"/>
      </w:r>
      <w:r>
        <w:rPr>
          <w:rFonts w:cs="Consolas"/>
          <w:szCs w:val="24"/>
          <w:lang w:val="en-US"/>
        </w:rPr>
        <w:t xml:space="preserve">. If an entire computer is dedicated to </w:t>
      </w:r>
      <w:r w:rsidR="00B94090">
        <w:rPr>
          <w:rFonts w:cs="Consolas"/>
          <w:szCs w:val="24"/>
          <w:lang w:val="en-US"/>
        </w:rPr>
        <w:t>running the client application then a virtual environment is not necessary. If a virtual computer is used then it is already a virtual environment.</w:t>
      </w:r>
    </w:p>
    <w:p w14:paraId="3C8CA04C" w14:textId="77777777" w:rsidR="00B94090" w:rsidRDefault="00B94090" w:rsidP="00B94090">
      <w:pPr>
        <w:widowControl w:val="0"/>
        <w:autoSpaceDE w:val="0"/>
        <w:autoSpaceDN w:val="0"/>
        <w:adjustRightInd w:val="0"/>
        <w:rPr>
          <w:rFonts w:cs="Consolas"/>
          <w:szCs w:val="24"/>
          <w:lang w:val="en-US"/>
        </w:rPr>
      </w:pPr>
    </w:p>
    <w:p w14:paraId="79EE6829" w14:textId="77777777" w:rsidR="00B94090" w:rsidRDefault="00B94090" w:rsidP="00B94090">
      <w:pPr>
        <w:widowControl w:val="0"/>
        <w:autoSpaceDE w:val="0"/>
        <w:autoSpaceDN w:val="0"/>
        <w:adjustRightInd w:val="0"/>
        <w:rPr>
          <w:rFonts w:cs="Consolas"/>
          <w:szCs w:val="24"/>
          <w:lang w:val="en-US"/>
        </w:rPr>
      </w:pPr>
      <w:r>
        <w:rPr>
          <w:rFonts w:cs="Consolas"/>
          <w:szCs w:val="24"/>
          <w:lang w:val="en-US"/>
        </w:rPr>
        <w:t>If multiple Python applications run on the same computer then use a separate virtual environment for each. There are multiple tools that provide a virtual environment. The example below uses virtualenv. See also: venv, pyenv, pythonz.</w:t>
      </w:r>
    </w:p>
    <w:p w14:paraId="4A1EE3F5" w14:textId="77777777" w:rsidR="00B94090" w:rsidRDefault="00B94090" w:rsidP="00B94090">
      <w:pPr>
        <w:widowControl w:val="0"/>
        <w:autoSpaceDE w:val="0"/>
        <w:autoSpaceDN w:val="0"/>
        <w:adjustRightInd w:val="0"/>
        <w:rPr>
          <w:rFonts w:cs="Consolas"/>
          <w:szCs w:val="24"/>
          <w:lang w:val="en-US"/>
        </w:rPr>
      </w:pPr>
    </w:p>
    <w:p w14:paraId="1E1BF99C" w14:textId="77777777" w:rsidR="00524B15" w:rsidRDefault="00524B15" w:rsidP="00524B15">
      <w:pPr>
        <w:widowControl w:val="0"/>
        <w:autoSpaceDE w:val="0"/>
        <w:autoSpaceDN w:val="0"/>
        <w:adjustRightInd w:val="0"/>
        <w:rPr>
          <w:rFonts w:cs="Consolas"/>
          <w:szCs w:val="24"/>
          <w:lang w:val="en-US"/>
        </w:rPr>
      </w:pPr>
      <w:r>
        <w:rPr>
          <w:rFonts w:cs="Consolas"/>
          <w:szCs w:val="24"/>
          <w:lang w:val="en-US"/>
        </w:rPr>
        <w:t>On Ubuntu, OSX, Linux:</w:t>
      </w:r>
    </w:p>
    <w:p w14:paraId="324393B7" w14:textId="77777777" w:rsidR="00524B15" w:rsidRDefault="00524B15" w:rsidP="00B94090">
      <w:pPr>
        <w:widowControl w:val="0"/>
        <w:autoSpaceDE w:val="0"/>
        <w:autoSpaceDN w:val="0"/>
        <w:adjustRightInd w:val="0"/>
        <w:rPr>
          <w:rFonts w:cs="Consolas"/>
          <w:szCs w:val="24"/>
          <w:lang w:val="en-US"/>
        </w:rPr>
      </w:pPr>
    </w:p>
    <w:p w14:paraId="6586963D" w14:textId="77777777" w:rsidR="00B94090" w:rsidRDefault="00B94090" w:rsidP="004661EA">
      <w:pPr>
        <w:ind w:left="720"/>
        <w:rPr>
          <w:rFonts w:ascii="Courier" w:hAnsi="Courier"/>
        </w:rPr>
      </w:pPr>
      <w:r w:rsidRPr="004661EA">
        <w:rPr>
          <w:rFonts w:ascii="Courier" w:hAnsi="Courier"/>
        </w:rPr>
        <w:t xml:space="preserve">pip install virtualenv </w:t>
      </w:r>
    </w:p>
    <w:p w14:paraId="773E9C4A" w14:textId="77777777" w:rsidR="00524B15" w:rsidRPr="00524B15" w:rsidRDefault="00524B15" w:rsidP="00524B15">
      <w:pPr>
        <w:widowControl w:val="0"/>
        <w:autoSpaceDE w:val="0"/>
        <w:autoSpaceDN w:val="0"/>
        <w:adjustRightInd w:val="0"/>
        <w:ind w:left="720"/>
        <w:rPr>
          <w:rFonts w:ascii="Courier" w:hAnsi="Courier" w:cs="Menlo Regular"/>
          <w:color w:val="000000"/>
          <w:lang w:val="en-US"/>
        </w:rPr>
      </w:pPr>
      <w:r w:rsidRPr="00524B15">
        <w:rPr>
          <w:rFonts w:ascii="Courier" w:hAnsi="Courier" w:cs="Menlo Regular"/>
          <w:color w:val="000000"/>
          <w:lang w:val="en-US"/>
        </w:rPr>
        <w:t>cd ~/git/cosc-learning-labs</w:t>
      </w:r>
    </w:p>
    <w:p w14:paraId="37FEC5EF" w14:textId="77777777" w:rsidR="00524B15" w:rsidRPr="00524B15" w:rsidRDefault="00524B15" w:rsidP="00524B15">
      <w:pPr>
        <w:widowControl w:val="0"/>
        <w:autoSpaceDE w:val="0"/>
        <w:autoSpaceDN w:val="0"/>
        <w:adjustRightInd w:val="0"/>
        <w:ind w:left="720"/>
        <w:rPr>
          <w:rFonts w:ascii="Courier" w:hAnsi="Courier" w:cs="Consolas"/>
          <w:lang w:val="en-US"/>
        </w:rPr>
      </w:pPr>
      <w:r w:rsidRPr="00524B15">
        <w:rPr>
          <w:rFonts w:ascii="Courier" w:hAnsi="Courier" w:cs="Consolas"/>
          <w:lang w:val="en-US"/>
        </w:rPr>
        <w:t>virtualenv –p python2.7 env</w:t>
      </w:r>
    </w:p>
    <w:p w14:paraId="43FC2FD3" w14:textId="77777777" w:rsidR="00524B15" w:rsidRPr="00524B15" w:rsidRDefault="00524B15" w:rsidP="00524B15">
      <w:pPr>
        <w:widowControl w:val="0"/>
        <w:autoSpaceDE w:val="0"/>
        <w:autoSpaceDN w:val="0"/>
        <w:adjustRightInd w:val="0"/>
        <w:ind w:left="720"/>
        <w:rPr>
          <w:rFonts w:ascii="Courier" w:hAnsi="Courier" w:cs="Consolas"/>
          <w:lang w:val="en-US"/>
        </w:rPr>
      </w:pPr>
      <w:r w:rsidRPr="00524B15">
        <w:rPr>
          <w:rFonts w:ascii="Courier" w:hAnsi="Courier" w:cs="Consolas"/>
          <w:lang w:val="en-US"/>
        </w:rPr>
        <w:t>source env/bin/activate</w:t>
      </w:r>
    </w:p>
    <w:p w14:paraId="3CC38EDD" w14:textId="77777777" w:rsidR="00F449D6" w:rsidRDefault="00F449D6" w:rsidP="00D706D1">
      <w:pPr>
        <w:widowControl w:val="0"/>
        <w:autoSpaceDE w:val="0"/>
        <w:autoSpaceDN w:val="0"/>
        <w:adjustRightInd w:val="0"/>
        <w:ind w:left="728" w:hanging="729"/>
        <w:rPr>
          <w:rFonts w:cs="Consolas"/>
          <w:szCs w:val="24"/>
          <w:lang w:val="en-US"/>
        </w:rPr>
      </w:pPr>
    </w:p>
    <w:p w14:paraId="354C8CA0" w14:textId="77777777" w:rsidR="00524B15" w:rsidRDefault="00524B15" w:rsidP="00524B15">
      <w:pPr>
        <w:widowControl w:val="0"/>
        <w:autoSpaceDE w:val="0"/>
        <w:autoSpaceDN w:val="0"/>
        <w:adjustRightInd w:val="0"/>
        <w:ind w:left="728" w:hanging="729"/>
        <w:rPr>
          <w:rFonts w:cs="Consolas"/>
          <w:szCs w:val="24"/>
          <w:lang w:val="en-US"/>
        </w:rPr>
      </w:pPr>
      <w:r>
        <w:rPr>
          <w:rFonts w:cs="Consolas"/>
          <w:szCs w:val="24"/>
          <w:lang w:val="en-US"/>
        </w:rPr>
        <w:t xml:space="preserve">The final command, above, enters a </w:t>
      </w:r>
      <w:r w:rsidRPr="00524B15">
        <w:rPr>
          <w:rFonts w:cs="Consolas"/>
          <w:i/>
          <w:szCs w:val="24"/>
          <w:lang w:val="en-US"/>
        </w:rPr>
        <w:t>shell</w:t>
      </w:r>
      <w:r>
        <w:rPr>
          <w:rFonts w:cs="Consolas"/>
          <w:szCs w:val="24"/>
          <w:lang w:val="en-US"/>
        </w:rPr>
        <w:t xml:space="preserve"> or </w:t>
      </w:r>
      <w:r w:rsidRPr="00524B15">
        <w:rPr>
          <w:rFonts w:cs="Consolas"/>
          <w:i/>
          <w:szCs w:val="24"/>
          <w:lang w:val="en-US"/>
        </w:rPr>
        <w:t>mode</w:t>
      </w:r>
      <w:r>
        <w:rPr>
          <w:rFonts w:cs="Consolas"/>
          <w:szCs w:val="24"/>
          <w:lang w:val="en-US"/>
        </w:rPr>
        <w:t>. Eventually, when you want to exit:</w:t>
      </w:r>
    </w:p>
    <w:p w14:paraId="54BBB5E2" w14:textId="77777777" w:rsidR="00524B15" w:rsidRPr="00D706D1" w:rsidRDefault="00524B15" w:rsidP="00524B15">
      <w:pPr>
        <w:widowControl w:val="0"/>
        <w:autoSpaceDE w:val="0"/>
        <w:autoSpaceDN w:val="0"/>
        <w:adjustRightInd w:val="0"/>
        <w:ind w:left="728" w:hanging="729"/>
        <w:rPr>
          <w:rFonts w:cs="Consolas"/>
          <w:szCs w:val="24"/>
          <w:lang w:val="en-US"/>
        </w:rPr>
      </w:pPr>
    </w:p>
    <w:p w14:paraId="403D7E30" w14:textId="77777777" w:rsidR="00524B15" w:rsidRDefault="00524B15" w:rsidP="00524B15">
      <w:pPr>
        <w:ind w:left="720"/>
        <w:rPr>
          <w:rFonts w:ascii="Courier" w:hAnsi="Courier"/>
        </w:rPr>
      </w:pPr>
      <w:r>
        <w:rPr>
          <w:rFonts w:ascii="Courier" w:hAnsi="Courier"/>
        </w:rPr>
        <w:t>deactivate</w:t>
      </w:r>
      <w:r w:rsidRPr="004661EA">
        <w:rPr>
          <w:rFonts w:ascii="Courier" w:hAnsi="Courier"/>
        </w:rPr>
        <w:t xml:space="preserve"> </w:t>
      </w:r>
    </w:p>
    <w:p w14:paraId="121EBE2C" w14:textId="77777777" w:rsidR="00524B15" w:rsidRDefault="00524B15" w:rsidP="00D706D1">
      <w:pPr>
        <w:widowControl w:val="0"/>
        <w:autoSpaceDE w:val="0"/>
        <w:autoSpaceDN w:val="0"/>
        <w:adjustRightInd w:val="0"/>
        <w:ind w:left="728" w:hanging="729"/>
        <w:rPr>
          <w:rFonts w:cs="Consolas"/>
          <w:szCs w:val="24"/>
          <w:lang w:val="en-US"/>
        </w:rPr>
      </w:pPr>
    </w:p>
    <w:p w14:paraId="40726371" w14:textId="77777777" w:rsidR="00524B15" w:rsidRDefault="00524B15" w:rsidP="00D706D1">
      <w:pPr>
        <w:widowControl w:val="0"/>
        <w:autoSpaceDE w:val="0"/>
        <w:autoSpaceDN w:val="0"/>
        <w:adjustRightInd w:val="0"/>
        <w:ind w:left="728" w:hanging="729"/>
        <w:rPr>
          <w:rFonts w:cs="Consolas"/>
          <w:szCs w:val="24"/>
          <w:lang w:val="en-US"/>
        </w:rPr>
      </w:pPr>
      <w:r>
        <w:rPr>
          <w:rFonts w:cs="Consolas"/>
          <w:szCs w:val="24"/>
          <w:lang w:val="en-US"/>
        </w:rPr>
        <w:t>Before you deactivate the virtualenv shell:</w:t>
      </w:r>
    </w:p>
    <w:p w14:paraId="7F5DCE7F" w14:textId="77777777" w:rsidR="00524B15" w:rsidRDefault="00524B15" w:rsidP="00D706D1">
      <w:pPr>
        <w:widowControl w:val="0"/>
        <w:autoSpaceDE w:val="0"/>
        <w:autoSpaceDN w:val="0"/>
        <w:adjustRightInd w:val="0"/>
        <w:ind w:left="728" w:hanging="729"/>
        <w:rPr>
          <w:rFonts w:cs="Consolas"/>
          <w:szCs w:val="24"/>
          <w:lang w:val="en-US"/>
        </w:rPr>
      </w:pPr>
    </w:p>
    <w:p w14:paraId="4CC7E648" w14:textId="77777777" w:rsidR="00524B15" w:rsidRPr="00524B15" w:rsidRDefault="00524B15" w:rsidP="00524B15">
      <w:pPr>
        <w:ind w:left="720"/>
        <w:rPr>
          <w:rFonts w:ascii="Courier" w:hAnsi="Courier"/>
        </w:rPr>
      </w:pPr>
      <w:r w:rsidRPr="00524B15">
        <w:rPr>
          <w:rFonts w:ascii="Courier" w:hAnsi="Courier"/>
        </w:rPr>
        <w:t xml:space="preserve">pip </w:t>
      </w:r>
      <w:r w:rsidRPr="00524B15">
        <w:rPr>
          <w:rFonts w:ascii="Courier" w:hAnsi="Courier" w:cs="Menlo Regular"/>
          <w:color w:val="000000"/>
          <w:lang w:val="en-US"/>
        </w:rPr>
        <w:t>install -e src</w:t>
      </w:r>
    </w:p>
    <w:p w14:paraId="2BDA33A5" w14:textId="77777777" w:rsidR="00524B15" w:rsidRDefault="00524B15" w:rsidP="00D706D1">
      <w:pPr>
        <w:widowControl w:val="0"/>
        <w:autoSpaceDE w:val="0"/>
        <w:autoSpaceDN w:val="0"/>
        <w:adjustRightInd w:val="0"/>
        <w:ind w:left="728" w:hanging="729"/>
        <w:rPr>
          <w:rFonts w:cs="Consolas"/>
          <w:szCs w:val="24"/>
          <w:lang w:val="en-US"/>
        </w:rPr>
      </w:pPr>
    </w:p>
    <w:p w14:paraId="6CFC1276" w14:textId="77777777" w:rsidR="00985B07" w:rsidRDefault="00985B07" w:rsidP="00D706D1">
      <w:pPr>
        <w:widowControl w:val="0"/>
        <w:autoSpaceDE w:val="0"/>
        <w:autoSpaceDN w:val="0"/>
        <w:adjustRightInd w:val="0"/>
        <w:ind w:left="728" w:hanging="729"/>
        <w:rPr>
          <w:rFonts w:cs="Consolas"/>
          <w:szCs w:val="24"/>
          <w:lang w:val="en-US"/>
        </w:rPr>
      </w:pPr>
    </w:p>
    <w:p w14:paraId="1D5D2AB0" w14:textId="77777777" w:rsidR="00985B07" w:rsidRPr="00F20197" w:rsidRDefault="00985B07" w:rsidP="00F20197">
      <w:pPr>
        <w:widowControl w:val="0"/>
        <w:autoSpaceDE w:val="0"/>
        <w:autoSpaceDN w:val="0"/>
        <w:adjustRightInd w:val="0"/>
        <w:ind w:left="1449" w:hanging="729"/>
        <w:rPr>
          <w:rFonts w:ascii="Courier" w:hAnsi="Courier" w:cs="Menlo Regular"/>
          <w:color w:val="000000"/>
          <w:lang w:val="en-US"/>
        </w:rPr>
      </w:pPr>
      <w:r w:rsidRPr="00F20197">
        <w:rPr>
          <w:rFonts w:ascii="Courier" w:hAnsi="Courier" w:cs="Menlo Regular"/>
          <w:color w:val="000000"/>
          <w:lang w:val="en-US"/>
        </w:rPr>
        <w:t>python setup.py test –a ../test</w:t>
      </w:r>
    </w:p>
    <w:p w14:paraId="1A3B521E" w14:textId="77777777" w:rsidR="00985B07" w:rsidRDefault="00985B07" w:rsidP="00D706D1">
      <w:pPr>
        <w:widowControl w:val="0"/>
        <w:autoSpaceDE w:val="0"/>
        <w:autoSpaceDN w:val="0"/>
        <w:adjustRightInd w:val="0"/>
        <w:ind w:left="728" w:hanging="729"/>
        <w:rPr>
          <w:rFonts w:cs="Consolas"/>
          <w:szCs w:val="24"/>
          <w:lang w:val="en-US"/>
        </w:rPr>
      </w:pPr>
    </w:p>
    <w:p w14:paraId="70CA1ADE" w14:textId="77777777" w:rsidR="00D706D1" w:rsidRPr="00D706D1" w:rsidRDefault="00D706D1" w:rsidP="00D706D1">
      <w:pPr>
        <w:widowControl w:val="0"/>
        <w:autoSpaceDE w:val="0"/>
        <w:autoSpaceDN w:val="0"/>
        <w:adjustRightInd w:val="0"/>
        <w:ind w:left="728" w:hanging="729"/>
        <w:rPr>
          <w:rFonts w:cs="Consolas"/>
          <w:szCs w:val="24"/>
          <w:lang w:val="en-US"/>
        </w:rPr>
      </w:pPr>
      <w:r w:rsidRPr="00D706D1">
        <w:rPr>
          <w:rFonts w:cs="Consolas"/>
          <w:szCs w:val="24"/>
          <w:lang w:val="en-US"/>
        </w:rPr>
        <w:t>Install required packages:</w:t>
      </w:r>
    </w:p>
    <w:p w14:paraId="1475ABEA" w14:textId="77777777" w:rsidR="00D706D1" w:rsidRPr="00D706D1" w:rsidRDefault="00D706D1" w:rsidP="00D706D1">
      <w:pPr>
        <w:widowControl w:val="0"/>
        <w:autoSpaceDE w:val="0"/>
        <w:autoSpaceDN w:val="0"/>
        <w:adjustRightInd w:val="0"/>
        <w:ind w:left="728" w:hanging="729"/>
        <w:rPr>
          <w:rFonts w:cs="Consolas"/>
          <w:szCs w:val="24"/>
          <w:lang w:val="en-US"/>
        </w:rPr>
      </w:pPr>
    </w:p>
    <w:p w14:paraId="0150EDD4" w14:textId="77777777" w:rsidR="00D706D1" w:rsidRPr="00D706D1" w:rsidRDefault="00D706D1" w:rsidP="00D706D1">
      <w:pPr>
        <w:widowControl w:val="0"/>
        <w:autoSpaceDE w:val="0"/>
        <w:autoSpaceDN w:val="0"/>
        <w:adjustRightInd w:val="0"/>
        <w:ind w:left="1449" w:hanging="729"/>
        <w:rPr>
          <w:rFonts w:ascii="Courier" w:hAnsi="Courier" w:cs="Consolas"/>
          <w:szCs w:val="24"/>
          <w:lang w:val="en-US"/>
        </w:rPr>
      </w:pPr>
      <w:r w:rsidRPr="00D706D1">
        <w:rPr>
          <w:rFonts w:ascii="Courier" w:hAnsi="Courier" w:cs="Consolas"/>
          <w:szCs w:val="24"/>
          <w:lang w:val="en-US"/>
        </w:rPr>
        <w:t>sudo easy_install lxml</w:t>
      </w:r>
    </w:p>
    <w:p w14:paraId="18C08BE0" w14:textId="77777777" w:rsidR="00D706D1" w:rsidRPr="00D706D1" w:rsidRDefault="00D706D1" w:rsidP="00D706D1">
      <w:pPr>
        <w:widowControl w:val="0"/>
        <w:autoSpaceDE w:val="0"/>
        <w:autoSpaceDN w:val="0"/>
        <w:adjustRightInd w:val="0"/>
        <w:ind w:left="1449" w:hanging="729"/>
        <w:rPr>
          <w:rFonts w:ascii="Courier" w:hAnsi="Courier" w:cs="Consolas"/>
          <w:szCs w:val="24"/>
          <w:lang w:val="en-US"/>
        </w:rPr>
      </w:pPr>
      <w:r w:rsidRPr="00D706D1">
        <w:rPr>
          <w:rFonts w:ascii="Courier" w:hAnsi="Courier" w:cs="Consolas"/>
          <w:szCs w:val="24"/>
          <w:lang w:val="en-US"/>
        </w:rPr>
        <w:t>sudo easy_install requests</w:t>
      </w:r>
    </w:p>
    <w:p w14:paraId="2DC2CA26" w14:textId="77777777" w:rsidR="00D706D1" w:rsidRPr="00D706D1" w:rsidRDefault="00D706D1" w:rsidP="00D706D1">
      <w:pPr>
        <w:widowControl w:val="0"/>
        <w:autoSpaceDE w:val="0"/>
        <w:autoSpaceDN w:val="0"/>
        <w:adjustRightInd w:val="0"/>
        <w:ind w:left="1449" w:hanging="729"/>
        <w:rPr>
          <w:rFonts w:ascii="Courier" w:hAnsi="Courier" w:cs="Consolas"/>
          <w:szCs w:val="24"/>
          <w:lang w:val="en-US"/>
        </w:rPr>
      </w:pPr>
      <w:r w:rsidRPr="00D706D1">
        <w:rPr>
          <w:rFonts w:ascii="Courier" w:hAnsi="Courier" w:cs="Consolas"/>
          <w:szCs w:val="24"/>
          <w:lang w:val="en-US"/>
        </w:rPr>
        <w:t>sudo easy_install ipaddress</w:t>
      </w:r>
    </w:p>
    <w:p w14:paraId="24D1D482" w14:textId="77777777" w:rsidR="00D706D1" w:rsidRDefault="00D706D1" w:rsidP="00087B13">
      <w:pPr>
        <w:rPr>
          <w:szCs w:val="24"/>
        </w:rPr>
      </w:pPr>
    </w:p>
    <w:p w14:paraId="20D24001" w14:textId="77777777" w:rsidR="00D706D1" w:rsidRDefault="00D706D1" w:rsidP="00087B13">
      <w:pPr>
        <w:rPr>
          <w:szCs w:val="24"/>
        </w:rPr>
      </w:pPr>
      <w:r>
        <w:rPr>
          <w:szCs w:val="24"/>
        </w:rPr>
        <w:t>Sample of console</w:t>
      </w:r>
      <w:r w:rsidR="00405D4D">
        <w:rPr>
          <w:szCs w:val="24"/>
        </w:rPr>
        <w:t xml:space="preserve"> for ‘lxml’</w:t>
      </w:r>
      <w:r>
        <w:rPr>
          <w:szCs w:val="24"/>
        </w:rPr>
        <w:t>:</w:t>
      </w:r>
    </w:p>
    <w:p w14:paraId="3CEE2E1C" w14:textId="77777777" w:rsidR="00D706D1" w:rsidRPr="00405D4D" w:rsidRDefault="00D706D1" w:rsidP="00087B13">
      <w:pPr>
        <w:rPr>
          <w:szCs w:val="24"/>
        </w:rPr>
      </w:pPr>
    </w:p>
    <w:p w14:paraId="186BABCC" w14:textId="77777777" w:rsidR="00D706D1" w:rsidRPr="00405D4D" w:rsidRDefault="00D706D1"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 sudo easy_install lxml</w:t>
      </w:r>
    </w:p>
    <w:p w14:paraId="75AA7524" w14:textId="77777777" w:rsidR="00D706D1" w:rsidRPr="00405D4D" w:rsidRDefault="00D706D1"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Searching for lxml</w:t>
      </w:r>
    </w:p>
    <w:p w14:paraId="275CE396" w14:textId="77777777" w:rsidR="00D706D1" w:rsidRPr="00405D4D" w:rsidRDefault="00D706D1"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Best match: lxml 3.3.3</w:t>
      </w:r>
    </w:p>
    <w:p w14:paraId="3193AE8F" w14:textId="77777777" w:rsidR="00D706D1" w:rsidRPr="00405D4D" w:rsidRDefault="00D706D1"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Adding lxml 3.3.3 to easy-install.pth file</w:t>
      </w:r>
    </w:p>
    <w:p w14:paraId="099C7F37" w14:textId="77777777" w:rsidR="00D706D1" w:rsidRPr="00405D4D" w:rsidRDefault="00D706D1"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p>
    <w:p w14:paraId="53C91D99" w14:textId="77777777" w:rsidR="00D706D1" w:rsidRPr="00405D4D" w:rsidRDefault="00D706D1"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Using /usr/lib/python2.7/dist-packages</w:t>
      </w:r>
    </w:p>
    <w:p w14:paraId="65814E65" w14:textId="77777777" w:rsidR="00D706D1" w:rsidRPr="00405D4D" w:rsidRDefault="00D706D1"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Processing dependencies for lxml</w:t>
      </w:r>
    </w:p>
    <w:p w14:paraId="2CA97466" w14:textId="77777777" w:rsidR="00D706D1" w:rsidRPr="00405D4D" w:rsidRDefault="00D706D1" w:rsidP="00405D4D">
      <w:pPr>
        <w:ind w:left="560"/>
        <w:rPr>
          <w:rFonts w:ascii="Courier" w:hAnsi="Courier" w:cs="Menlo Regular"/>
          <w:color w:val="000000"/>
          <w:szCs w:val="24"/>
          <w:lang w:val="en-US"/>
        </w:rPr>
      </w:pPr>
      <w:r w:rsidRPr="00405D4D">
        <w:rPr>
          <w:rFonts w:ascii="Courier" w:hAnsi="Courier" w:cs="Menlo Regular"/>
          <w:color w:val="000000"/>
          <w:szCs w:val="24"/>
          <w:lang w:val="en-US"/>
        </w:rPr>
        <w:t>Finished processing dependencies for lxml</w:t>
      </w:r>
    </w:p>
    <w:p w14:paraId="7BE3429F" w14:textId="77777777" w:rsidR="00405D4D" w:rsidRDefault="00405D4D" w:rsidP="00D706D1">
      <w:pPr>
        <w:rPr>
          <w:rFonts w:ascii="Menlo Regular" w:hAnsi="Menlo Regular" w:cs="Menlo Regular"/>
          <w:color w:val="000000"/>
          <w:sz w:val="22"/>
          <w:szCs w:val="22"/>
          <w:lang w:val="en-US"/>
        </w:rPr>
      </w:pPr>
    </w:p>
    <w:p w14:paraId="587FB83C" w14:textId="77777777" w:rsidR="00405D4D" w:rsidRDefault="00405D4D" w:rsidP="00405D4D">
      <w:pPr>
        <w:rPr>
          <w:szCs w:val="24"/>
        </w:rPr>
      </w:pPr>
      <w:r>
        <w:rPr>
          <w:szCs w:val="24"/>
        </w:rPr>
        <w:t>Sample of console for ‘requests’:</w:t>
      </w:r>
    </w:p>
    <w:p w14:paraId="36CBB3FC" w14:textId="77777777" w:rsidR="00405D4D" w:rsidRDefault="00405D4D" w:rsidP="00D706D1">
      <w:pPr>
        <w:rPr>
          <w:szCs w:val="24"/>
        </w:rPr>
      </w:pPr>
    </w:p>
    <w:p w14:paraId="3FC48A63"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 sudo easy_install requests</w:t>
      </w:r>
    </w:p>
    <w:p w14:paraId="71FDC883"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Searching for requests</w:t>
      </w:r>
    </w:p>
    <w:p w14:paraId="30022D8C"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Best match: requests 2.2.1</w:t>
      </w:r>
    </w:p>
    <w:p w14:paraId="5E9A1352"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requests 2.2.1 is already the active version in easy-install.pth</w:t>
      </w:r>
    </w:p>
    <w:p w14:paraId="57E42B39"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p>
    <w:p w14:paraId="675AFBE7"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Using /usr/lib/python2.7/dist-packages</w:t>
      </w:r>
    </w:p>
    <w:p w14:paraId="287EB0B9"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Processing dependencies for requests</w:t>
      </w:r>
    </w:p>
    <w:p w14:paraId="1F4E80F3" w14:textId="77777777" w:rsidR="00405D4D" w:rsidRPr="00405D4D" w:rsidRDefault="00405D4D" w:rsidP="00405D4D">
      <w:pPr>
        <w:ind w:left="560"/>
        <w:rPr>
          <w:rFonts w:ascii="Courier" w:hAnsi="Courier" w:cs="Menlo Regular"/>
          <w:color w:val="000000"/>
          <w:szCs w:val="24"/>
          <w:lang w:val="en-US"/>
        </w:rPr>
      </w:pPr>
      <w:r w:rsidRPr="00405D4D">
        <w:rPr>
          <w:rFonts w:ascii="Courier" w:hAnsi="Courier" w:cs="Menlo Regular"/>
          <w:color w:val="000000"/>
          <w:szCs w:val="24"/>
          <w:lang w:val="en-US"/>
        </w:rPr>
        <w:t>Finished processing dependencies for requests</w:t>
      </w:r>
    </w:p>
    <w:p w14:paraId="21B5B8A8" w14:textId="77777777" w:rsidR="00405D4D" w:rsidRDefault="00405D4D" w:rsidP="00405D4D">
      <w:pPr>
        <w:rPr>
          <w:rFonts w:ascii="Menlo Regular" w:hAnsi="Menlo Regular" w:cs="Menlo Regular"/>
          <w:color w:val="000000"/>
          <w:sz w:val="22"/>
          <w:szCs w:val="22"/>
          <w:lang w:val="en-US"/>
        </w:rPr>
      </w:pPr>
    </w:p>
    <w:p w14:paraId="5379B85B" w14:textId="77777777" w:rsidR="00405D4D" w:rsidRDefault="00405D4D" w:rsidP="00405D4D">
      <w:pPr>
        <w:rPr>
          <w:szCs w:val="24"/>
        </w:rPr>
      </w:pPr>
      <w:r>
        <w:rPr>
          <w:szCs w:val="24"/>
        </w:rPr>
        <w:t>Sample of console for ‘ipaddress’:</w:t>
      </w:r>
    </w:p>
    <w:p w14:paraId="7FA26527" w14:textId="77777777" w:rsidR="00405D4D" w:rsidRDefault="00405D4D" w:rsidP="00405D4D">
      <w:pPr>
        <w:rPr>
          <w:szCs w:val="24"/>
        </w:rPr>
      </w:pPr>
    </w:p>
    <w:p w14:paraId="140F912A"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 sudo easy_install ipaddress</w:t>
      </w:r>
    </w:p>
    <w:p w14:paraId="3440C5CF"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Searching for ipaddress</w:t>
      </w:r>
    </w:p>
    <w:p w14:paraId="33F16FF7"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Reading https://pypi.python.org/simple/ipaddress/</w:t>
      </w:r>
    </w:p>
    <w:p w14:paraId="5061216F"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Best match: ipaddress 1.0.7</w:t>
      </w:r>
    </w:p>
    <w:p w14:paraId="394C7CD6"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Downloading https://pypi.python.org/packages/source/i/ipaddress/ipaddress-1.0.7.tar.gz#md5=5d9ecf415cced476f7781cf5b9ef70c4</w:t>
      </w:r>
    </w:p>
    <w:p w14:paraId="465DEB98"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Processing ipaddress-1.0.7.tar.gz</w:t>
      </w:r>
    </w:p>
    <w:p w14:paraId="1C23F57F"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Writing /tmp/easy_install-9ByOQr/ipaddress-1.0.7/setup.cfg</w:t>
      </w:r>
    </w:p>
    <w:p w14:paraId="2A8DC35C"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Running ipaddress-1.0.7/setup.py -q bdist_egg --dist-dir /tmp/easy_install-9ByOQr/ipaddress-1.0.7/egg-dist-tmp-AhC2Rt</w:t>
      </w:r>
    </w:p>
    <w:p w14:paraId="1B8C5912"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zip_safe flag not set; analyzing archive contents...</w:t>
      </w:r>
    </w:p>
    <w:p w14:paraId="7241C74D"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Adding ipaddress 1.0.7 to easy-install.pth file</w:t>
      </w:r>
    </w:p>
    <w:p w14:paraId="6087C4EA"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p>
    <w:p w14:paraId="539A2D3B"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Installed /usr/local/lib/python2.7/dist-packages/ipaddress-1.0.7-py2.7.egg</w:t>
      </w:r>
    </w:p>
    <w:p w14:paraId="5CC623AC"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Processing dependencies for ipaddress</w:t>
      </w:r>
    </w:p>
    <w:p w14:paraId="38536543" w14:textId="77777777" w:rsidR="00405D4D" w:rsidRPr="00405D4D" w:rsidRDefault="00405D4D" w:rsidP="00405D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405D4D">
        <w:rPr>
          <w:rFonts w:ascii="Courier" w:hAnsi="Courier" w:cs="Menlo Regular"/>
          <w:color w:val="000000"/>
          <w:szCs w:val="24"/>
          <w:lang w:val="en-US"/>
        </w:rPr>
        <w:t>Finished processing dependencies for ipaddress</w:t>
      </w:r>
    </w:p>
    <w:p w14:paraId="726084C4" w14:textId="77777777" w:rsidR="00405D4D" w:rsidRDefault="00405D4D" w:rsidP="00405D4D">
      <w:pPr>
        <w:rPr>
          <w:szCs w:val="24"/>
        </w:rPr>
      </w:pPr>
    </w:p>
    <w:p w14:paraId="7BD253B4" w14:textId="77777777" w:rsidR="008E038E" w:rsidRPr="008E038E" w:rsidRDefault="008E038E" w:rsidP="008413B8">
      <w:pPr>
        <w:pStyle w:val="numberedheading4"/>
      </w:pPr>
      <w:r>
        <w:t>6.b</w:t>
      </w:r>
      <w:r w:rsidRPr="008E038E">
        <w:t xml:space="preserve">. </w:t>
      </w:r>
      <w:r w:rsidR="00691DE4">
        <w:t>Git p</w:t>
      </w:r>
      <w:r w:rsidRPr="008E038E">
        <w:t>roject cosc-learning-</w:t>
      </w:r>
      <w:commentRangeStart w:id="34"/>
      <w:r w:rsidRPr="008E038E">
        <w:t>labs</w:t>
      </w:r>
      <w:commentRangeEnd w:id="34"/>
      <w:r w:rsidR="00690DED">
        <w:rPr>
          <w:rStyle w:val="CommentReference"/>
          <w:rFonts w:cs="Times New Roman"/>
          <w:b w:val="0"/>
          <w:bCs w:val="0"/>
          <w:lang w:val="en-GB"/>
        </w:rPr>
        <w:commentReference w:id="34"/>
      </w:r>
    </w:p>
    <w:p w14:paraId="4EE20E03" w14:textId="77777777" w:rsidR="008E038E" w:rsidRPr="008E038E" w:rsidRDefault="008E038E" w:rsidP="008E038E">
      <w:pPr>
        <w:widowControl w:val="0"/>
        <w:autoSpaceDE w:val="0"/>
        <w:autoSpaceDN w:val="0"/>
        <w:adjustRightInd w:val="0"/>
        <w:ind w:left="728" w:hanging="729"/>
        <w:rPr>
          <w:rFonts w:cs="Consolas Bold"/>
          <w:b/>
          <w:bCs/>
          <w:szCs w:val="24"/>
          <w:lang w:val="en-US"/>
        </w:rPr>
      </w:pPr>
    </w:p>
    <w:p w14:paraId="5140590A" w14:textId="77777777" w:rsidR="008E038E" w:rsidRPr="008E038E" w:rsidRDefault="008E038E" w:rsidP="008E038E">
      <w:pPr>
        <w:rPr>
          <w:szCs w:val="24"/>
        </w:rPr>
      </w:pPr>
      <w:r w:rsidRPr="008E038E">
        <w:rPr>
          <w:szCs w:val="24"/>
        </w:rPr>
        <w:t>Project cosc-learning-labs contains:</w:t>
      </w:r>
    </w:p>
    <w:p w14:paraId="2CA4A735" w14:textId="77777777" w:rsidR="008E038E" w:rsidRPr="008E038E" w:rsidRDefault="008E038E" w:rsidP="008E038E">
      <w:pPr>
        <w:rPr>
          <w:szCs w:val="24"/>
        </w:rPr>
      </w:pPr>
    </w:p>
    <w:p w14:paraId="43AF562C" w14:textId="77777777" w:rsidR="008E038E" w:rsidRPr="008E038E" w:rsidRDefault="008E038E" w:rsidP="008E038E">
      <w:pPr>
        <w:pStyle w:val="ListParagraph"/>
        <w:numPr>
          <w:ilvl w:val="0"/>
          <w:numId w:val="1"/>
        </w:numPr>
        <w:rPr>
          <w:szCs w:val="24"/>
        </w:rPr>
      </w:pPr>
      <w:r w:rsidRPr="008E038E">
        <w:rPr>
          <w:szCs w:val="24"/>
        </w:rPr>
        <w:t>this document</w:t>
      </w:r>
    </w:p>
    <w:p w14:paraId="3889BF7C" w14:textId="77777777" w:rsidR="008E038E" w:rsidRPr="008E038E" w:rsidRDefault="008E038E" w:rsidP="008E038E">
      <w:pPr>
        <w:pStyle w:val="ListParagraph"/>
        <w:numPr>
          <w:ilvl w:val="0"/>
          <w:numId w:val="1"/>
        </w:numPr>
        <w:rPr>
          <w:szCs w:val="24"/>
        </w:rPr>
      </w:pPr>
      <w:r w:rsidRPr="008E038E">
        <w:rPr>
          <w:szCs w:val="24"/>
        </w:rPr>
        <w:t>a Python utility library</w:t>
      </w:r>
    </w:p>
    <w:p w14:paraId="1783C84C" w14:textId="77777777" w:rsidR="008E038E" w:rsidRPr="008E038E" w:rsidRDefault="008E038E" w:rsidP="008E038E">
      <w:pPr>
        <w:pStyle w:val="ListParagraph"/>
        <w:numPr>
          <w:ilvl w:val="0"/>
          <w:numId w:val="1"/>
        </w:numPr>
        <w:rPr>
          <w:szCs w:val="24"/>
        </w:rPr>
      </w:pPr>
      <w:r w:rsidRPr="008E038E">
        <w:rPr>
          <w:szCs w:val="24"/>
        </w:rPr>
        <w:t>sample scripts that can run from the command line</w:t>
      </w:r>
    </w:p>
    <w:p w14:paraId="35A7D3B1" w14:textId="77777777" w:rsidR="008E038E" w:rsidRPr="008E038E" w:rsidRDefault="008E038E" w:rsidP="008E038E">
      <w:pPr>
        <w:pStyle w:val="ListParagraph"/>
        <w:numPr>
          <w:ilvl w:val="0"/>
          <w:numId w:val="1"/>
        </w:numPr>
        <w:rPr>
          <w:szCs w:val="24"/>
        </w:rPr>
      </w:pPr>
      <w:r w:rsidRPr="008E038E">
        <w:rPr>
          <w:szCs w:val="24"/>
        </w:rPr>
        <w:t xml:space="preserve">iPython </w:t>
      </w:r>
      <w:r>
        <w:rPr>
          <w:szCs w:val="24"/>
        </w:rPr>
        <w:t>N</w:t>
      </w:r>
      <w:r w:rsidRPr="008E038E">
        <w:rPr>
          <w:szCs w:val="24"/>
        </w:rPr>
        <w:t>otebooks</w:t>
      </w:r>
    </w:p>
    <w:p w14:paraId="0270FD1A" w14:textId="77777777" w:rsidR="008E038E" w:rsidRDefault="008E038E" w:rsidP="008E038E">
      <w:pPr>
        <w:rPr>
          <w:szCs w:val="24"/>
        </w:rPr>
      </w:pPr>
    </w:p>
    <w:p w14:paraId="43AA9314" w14:textId="77777777" w:rsidR="008E038E" w:rsidRDefault="008E038E" w:rsidP="008E038E">
      <w:pPr>
        <w:rPr>
          <w:szCs w:val="24"/>
        </w:rPr>
      </w:pPr>
      <w:r>
        <w:rPr>
          <w:szCs w:val="24"/>
        </w:rPr>
        <w:t>You must have git installed on the client computer. There are many git client applications to choose from, as listed on the git web-site:</w:t>
      </w:r>
    </w:p>
    <w:p w14:paraId="01D94ECC" w14:textId="77777777" w:rsidR="008E038E" w:rsidRDefault="008E038E" w:rsidP="008E038E">
      <w:pPr>
        <w:rPr>
          <w:szCs w:val="24"/>
        </w:rPr>
      </w:pPr>
    </w:p>
    <w:p w14:paraId="08B09B24" w14:textId="77777777" w:rsidR="008E038E" w:rsidRDefault="00B16183" w:rsidP="008E038E">
      <w:pPr>
        <w:ind w:left="720"/>
        <w:rPr>
          <w:szCs w:val="24"/>
        </w:rPr>
      </w:pPr>
      <w:hyperlink r:id="rId25" w:history="1">
        <w:r w:rsidR="008E038E" w:rsidRPr="00E56058">
          <w:rPr>
            <w:rStyle w:val="Hyperlink"/>
            <w:szCs w:val="24"/>
          </w:rPr>
          <w:t>http://git-scm.com/downloads/guis</w:t>
        </w:r>
      </w:hyperlink>
    </w:p>
    <w:p w14:paraId="7A3C5BF0" w14:textId="77777777" w:rsidR="00D0446A" w:rsidRDefault="00D0446A" w:rsidP="008E038E">
      <w:pPr>
        <w:rPr>
          <w:szCs w:val="24"/>
        </w:rPr>
      </w:pPr>
    </w:p>
    <w:p w14:paraId="78A00F4B" w14:textId="77777777" w:rsidR="00D0446A" w:rsidRDefault="00D0446A" w:rsidP="008E038E">
      <w:pPr>
        <w:rPr>
          <w:szCs w:val="24"/>
        </w:rPr>
      </w:pPr>
      <w:r>
        <w:rPr>
          <w:szCs w:val="24"/>
        </w:rPr>
        <w:t>Ubuntu:</w:t>
      </w:r>
    </w:p>
    <w:p w14:paraId="2F77B0C0" w14:textId="77777777" w:rsidR="00D0446A" w:rsidRDefault="00D0446A" w:rsidP="008E038E">
      <w:pPr>
        <w:rPr>
          <w:szCs w:val="24"/>
        </w:rPr>
      </w:pPr>
    </w:p>
    <w:p w14:paraId="1DC47D02" w14:textId="77777777" w:rsidR="00D0446A" w:rsidRPr="00D0446A" w:rsidRDefault="00D0446A" w:rsidP="00D0446A">
      <w:pPr>
        <w:ind w:left="720"/>
        <w:rPr>
          <w:rFonts w:ascii="Courier" w:hAnsi="Courier"/>
          <w:szCs w:val="24"/>
        </w:rPr>
      </w:pPr>
      <w:r w:rsidRPr="00D0446A">
        <w:rPr>
          <w:rFonts w:ascii="Courier" w:hAnsi="Courier" w:cs="Menlo Regular"/>
          <w:color w:val="000000"/>
          <w:szCs w:val="24"/>
          <w:lang w:val="en-US"/>
        </w:rPr>
        <w:t>sudo apt-get install git</w:t>
      </w:r>
    </w:p>
    <w:p w14:paraId="15FC859A" w14:textId="77777777" w:rsidR="00D0446A" w:rsidRDefault="00D0446A" w:rsidP="008E038E">
      <w:pPr>
        <w:rPr>
          <w:szCs w:val="24"/>
        </w:rPr>
      </w:pPr>
    </w:p>
    <w:p w14:paraId="139E308D" w14:textId="77777777" w:rsidR="008E038E" w:rsidRPr="00D02B21" w:rsidRDefault="008E038E" w:rsidP="008E038E">
      <w:pPr>
        <w:rPr>
          <w:rFonts w:cs="Calibri"/>
          <w:szCs w:val="24"/>
        </w:rPr>
      </w:pPr>
      <w:r w:rsidRPr="00D02B21">
        <w:rPr>
          <w:rFonts w:cs="Calibri"/>
          <w:szCs w:val="24"/>
        </w:rPr>
        <w:t xml:space="preserve">A sample console follows for a Linux-style </w:t>
      </w:r>
      <w:commentRangeStart w:id="35"/>
      <w:r w:rsidRPr="00D02B21">
        <w:rPr>
          <w:rFonts w:cs="Calibri"/>
          <w:szCs w:val="24"/>
        </w:rPr>
        <w:t>computer</w:t>
      </w:r>
      <w:commentRangeEnd w:id="35"/>
      <w:r w:rsidR="00BC6E56">
        <w:rPr>
          <w:rStyle w:val="CommentReference"/>
        </w:rPr>
        <w:commentReference w:id="35"/>
      </w:r>
      <w:r w:rsidRPr="00D02B21">
        <w:rPr>
          <w:rFonts w:cs="Calibri"/>
          <w:szCs w:val="24"/>
        </w:rPr>
        <w:t>:</w:t>
      </w:r>
    </w:p>
    <w:p w14:paraId="36B94F44" w14:textId="77777777" w:rsidR="008E038E" w:rsidRPr="00D02B21" w:rsidRDefault="008E038E" w:rsidP="008E038E">
      <w:pPr>
        <w:rPr>
          <w:rFonts w:cs="Calibri"/>
          <w:szCs w:val="24"/>
        </w:rPr>
      </w:pPr>
    </w:p>
    <w:p w14:paraId="7E22A676" w14:textId="77777777" w:rsidR="008E038E" w:rsidRPr="00D02B21" w:rsidRDefault="008E038E" w:rsidP="008E038E">
      <w:pPr>
        <w:widowControl w:val="0"/>
        <w:autoSpaceDE w:val="0"/>
        <w:autoSpaceDN w:val="0"/>
        <w:adjustRightInd w:val="0"/>
        <w:ind w:left="720"/>
        <w:rPr>
          <w:rFonts w:ascii="Courier" w:hAnsi="Courier" w:cs="Calibri"/>
          <w:szCs w:val="24"/>
          <w:lang w:val="en-US"/>
        </w:rPr>
      </w:pPr>
      <w:r w:rsidRPr="00D02B21">
        <w:rPr>
          <w:rFonts w:ascii="Courier" w:hAnsi="Courier" w:cs="Calibri"/>
          <w:szCs w:val="24"/>
          <w:lang w:val="en-US"/>
        </w:rPr>
        <w:t>cd ~</w:t>
      </w:r>
    </w:p>
    <w:p w14:paraId="1258F701" w14:textId="77777777" w:rsidR="008E038E" w:rsidRPr="00D02B21" w:rsidRDefault="008E038E" w:rsidP="008E038E">
      <w:pPr>
        <w:widowControl w:val="0"/>
        <w:autoSpaceDE w:val="0"/>
        <w:autoSpaceDN w:val="0"/>
        <w:adjustRightInd w:val="0"/>
        <w:ind w:left="720"/>
        <w:rPr>
          <w:rFonts w:ascii="Courier" w:hAnsi="Courier" w:cs="Calibri"/>
          <w:szCs w:val="24"/>
          <w:lang w:val="en-US"/>
        </w:rPr>
      </w:pPr>
      <w:r w:rsidRPr="00D02B21">
        <w:rPr>
          <w:rFonts w:ascii="Courier" w:hAnsi="Courier" w:cs="Calibri"/>
          <w:szCs w:val="24"/>
          <w:lang w:val="en-US"/>
        </w:rPr>
        <w:t>mkdir git</w:t>
      </w:r>
    </w:p>
    <w:p w14:paraId="7A0897D5" w14:textId="77777777" w:rsidR="008E038E" w:rsidRPr="00D02B21" w:rsidRDefault="008E038E" w:rsidP="008E038E">
      <w:pPr>
        <w:widowControl w:val="0"/>
        <w:autoSpaceDE w:val="0"/>
        <w:autoSpaceDN w:val="0"/>
        <w:adjustRightInd w:val="0"/>
        <w:ind w:left="720"/>
        <w:rPr>
          <w:rFonts w:ascii="Courier" w:hAnsi="Courier" w:cs="Calibri"/>
          <w:szCs w:val="24"/>
          <w:lang w:val="en-US"/>
        </w:rPr>
      </w:pPr>
      <w:r w:rsidRPr="00D02B21">
        <w:rPr>
          <w:rFonts w:ascii="Courier" w:hAnsi="Courier" w:cs="Calibri"/>
          <w:szCs w:val="24"/>
          <w:lang w:val="en-US"/>
        </w:rPr>
        <w:t>cd git</w:t>
      </w:r>
    </w:p>
    <w:p w14:paraId="36B5C89B" w14:textId="77777777" w:rsidR="008E038E" w:rsidRPr="00D02B21" w:rsidRDefault="008E038E" w:rsidP="008E038E">
      <w:pPr>
        <w:widowControl w:val="0"/>
        <w:autoSpaceDE w:val="0"/>
        <w:autoSpaceDN w:val="0"/>
        <w:adjustRightInd w:val="0"/>
        <w:ind w:left="720"/>
        <w:rPr>
          <w:rFonts w:ascii="Courier" w:hAnsi="Courier" w:cs="Calibri"/>
          <w:szCs w:val="24"/>
          <w:lang w:val="en-US"/>
        </w:rPr>
      </w:pPr>
      <w:r w:rsidRPr="00D02B21">
        <w:rPr>
          <w:rFonts w:ascii="Courier" w:hAnsi="Courier" w:cs="Calibri"/>
          <w:szCs w:val="24"/>
          <w:lang w:val="en-US"/>
        </w:rPr>
        <w:t>git clone http://gerrit-open1.cisco.com/gerrit/cosc-learning-labs</w:t>
      </w:r>
    </w:p>
    <w:p w14:paraId="76DDB075" w14:textId="77777777" w:rsidR="008E038E" w:rsidRDefault="008E038E" w:rsidP="008E038E">
      <w:pPr>
        <w:widowControl w:val="0"/>
        <w:autoSpaceDE w:val="0"/>
        <w:autoSpaceDN w:val="0"/>
        <w:adjustRightInd w:val="0"/>
        <w:ind w:left="720"/>
        <w:rPr>
          <w:rFonts w:ascii="Courier" w:hAnsi="Courier" w:cs="Calibri"/>
          <w:szCs w:val="24"/>
          <w:lang w:val="en-US"/>
        </w:rPr>
      </w:pPr>
    </w:p>
    <w:p w14:paraId="31C763A7" w14:textId="77777777" w:rsidR="00652E48" w:rsidRPr="00652E48" w:rsidRDefault="00652E48" w:rsidP="00652E48">
      <w:pPr>
        <w:rPr>
          <w:rFonts w:cs="Calibri"/>
          <w:szCs w:val="24"/>
        </w:rPr>
      </w:pPr>
      <w:r>
        <w:rPr>
          <w:rFonts w:cs="Calibri"/>
          <w:szCs w:val="24"/>
        </w:rPr>
        <w:t xml:space="preserve">If you do not want to be </w:t>
      </w:r>
      <w:commentRangeStart w:id="36"/>
      <w:r>
        <w:rPr>
          <w:rFonts w:cs="Calibri"/>
          <w:szCs w:val="24"/>
        </w:rPr>
        <w:t>anonymous</w:t>
      </w:r>
      <w:commentRangeEnd w:id="36"/>
      <w:r w:rsidR="0076779F">
        <w:rPr>
          <w:rStyle w:val="CommentReference"/>
        </w:rPr>
        <w:commentReference w:id="36"/>
      </w:r>
      <w:r>
        <w:rPr>
          <w:rFonts w:cs="Calibri"/>
          <w:szCs w:val="24"/>
        </w:rPr>
        <w:t>:</w:t>
      </w:r>
    </w:p>
    <w:p w14:paraId="4946CDEA" w14:textId="77777777" w:rsidR="00652E48" w:rsidRDefault="00652E48" w:rsidP="008E038E">
      <w:pPr>
        <w:rPr>
          <w:rFonts w:cs="Calibri"/>
          <w:szCs w:val="24"/>
        </w:rPr>
      </w:pPr>
    </w:p>
    <w:p w14:paraId="3C567874" w14:textId="77777777" w:rsidR="00652E48" w:rsidRPr="00652E48" w:rsidRDefault="00652E48" w:rsidP="00652E48">
      <w:pPr>
        <w:ind w:left="720"/>
        <w:rPr>
          <w:rFonts w:ascii="Courier" w:hAnsi="Courier"/>
          <w:lang w:val="en-US"/>
        </w:rPr>
      </w:pPr>
      <w:r w:rsidRPr="00652E48">
        <w:rPr>
          <w:rFonts w:ascii="Courier" w:hAnsi="Courier"/>
          <w:lang w:val="en-US"/>
        </w:rPr>
        <w:t>git clone ssh://&lt;you&gt;@</w:t>
      </w:r>
      <w:r w:rsidRPr="00652E48">
        <w:rPr>
          <w:rFonts w:ascii="Courier" w:hAnsi="Courier" w:cs="Menlo Regular"/>
          <w:lang w:val="en-US"/>
        </w:rPr>
        <w:t>gerrit-open1.cisco.com:29418</w:t>
      </w:r>
      <w:r w:rsidRPr="00652E48">
        <w:rPr>
          <w:rFonts w:ascii="Courier" w:hAnsi="Courier"/>
          <w:lang w:val="en-US"/>
        </w:rPr>
        <w:t>/cosc-learning-labs</w:t>
      </w:r>
    </w:p>
    <w:p w14:paraId="5C57C9F0" w14:textId="77777777" w:rsidR="00652E48" w:rsidRDefault="00652E48" w:rsidP="008E038E">
      <w:pPr>
        <w:rPr>
          <w:rFonts w:cs="Calibri"/>
          <w:szCs w:val="24"/>
        </w:rPr>
      </w:pPr>
    </w:p>
    <w:p w14:paraId="2EEAE730" w14:textId="77777777" w:rsidR="008E038E" w:rsidRDefault="008E038E" w:rsidP="008E038E">
      <w:pPr>
        <w:rPr>
          <w:rFonts w:cs="Calibri"/>
          <w:szCs w:val="24"/>
        </w:rPr>
      </w:pPr>
      <w:r>
        <w:rPr>
          <w:rFonts w:cs="Calibri"/>
          <w:szCs w:val="24"/>
        </w:rPr>
        <w:t>S</w:t>
      </w:r>
      <w:r w:rsidRPr="00D02B21">
        <w:rPr>
          <w:rFonts w:cs="Calibri"/>
          <w:szCs w:val="24"/>
        </w:rPr>
        <w:t xml:space="preserve">ample </w:t>
      </w:r>
      <w:r>
        <w:rPr>
          <w:rFonts w:cs="Calibri"/>
          <w:szCs w:val="24"/>
        </w:rPr>
        <w:t>output</w:t>
      </w:r>
      <w:r w:rsidRPr="00D02B21">
        <w:rPr>
          <w:rFonts w:cs="Calibri"/>
          <w:szCs w:val="24"/>
        </w:rPr>
        <w:t>:</w:t>
      </w:r>
    </w:p>
    <w:p w14:paraId="04B3DE9A" w14:textId="77777777" w:rsidR="008E038E" w:rsidRPr="00D02B21" w:rsidRDefault="008E038E" w:rsidP="008E038E">
      <w:pPr>
        <w:rPr>
          <w:rFonts w:cs="Calibri"/>
          <w:szCs w:val="24"/>
        </w:rPr>
      </w:pPr>
    </w:p>
    <w:p w14:paraId="036F7C56" w14:textId="77777777" w:rsidR="008E038E" w:rsidRPr="00D02B21" w:rsidRDefault="008E038E" w:rsidP="008E03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Cloning into 'cosc-learning-labs'...</w:t>
      </w:r>
    </w:p>
    <w:p w14:paraId="6701A02B" w14:textId="77777777" w:rsidR="008E038E" w:rsidRPr="00D02B21" w:rsidRDefault="008E038E" w:rsidP="008E03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remote: Counting objects: 773, done</w:t>
      </w:r>
    </w:p>
    <w:p w14:paraId="446A82EA" w14:textId="77777777" w:rsidR="008E038E" w:rsidRPr="00D02B21" w:rsidRDefault="008E038E" w:rsidP="008E03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remote: Finding sources: 100% (773/773)</w:t>
      </w:r>
    </w:p>
    <w:p w14:paraId="452D170F" w14:textId="77777777" w:rsidR="008E038E" w:rsidRPr="00D02B21" w:rsidRDefault="008E038E" w:rsidP="008E03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remote: Total 773 (delta 375), reused 773 (delta 375)</w:t>
      </w:r>
    </w:p>
    <w:p w14:paraId="6DDA824C" w14:textId="77777777" w:rsidR="008E038E" w:rsidRPr="00D02B21" w:rsidRDefault="008E038E" w:rsidP="008E03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Receiving objects: 100% (773/773), 4.68 MiB | 0 bytes/s, done.</w:t>
      </w:r>
    </w:p>
    <w:p w14:paraId="72C5945E" w14:textId="77777777" w:rsidR="008E038E" w:rsidRPr="00D02B21" w:rsidRDefault="008E038E" w:rsidP="008E03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Resolving deltas: 100% (375/375), done.</w:t>
      </w:r>
    </w:p>
    <w:p w14:paraId="20D9D69B" w14:textId="77777777" w:rsidR="008E038E" w:rsidRPr="00D02B21" w:rsidRDefault="008E038E" w:rsidP="008E038E">
      <w:pPr>
        <w:widowControl w:val="0"/>
        <w:autoSpaceDE w:val="0"/>
        <w:autoSpaceDN w:val="0"/>
        <w:adjustRightInd w:val="0"/>
        <w:ind w:left="1440"/>
        <w:rPr>
          <w:rFonts w:ascii="Courier" w:hAnsi="Courier" w:cs="Menlo Regular"/>
          <w:color w:val="000000"/>
          <w:szCs w:val="24"/>
          <w:lang w:val="en-US"/>
        </w:rPr>
      </w:pPr>
      <w:r w:rsidRPr="00D02B21">
        <w:rPr>
          <w:rFonts w:ascii="Courier" w:hAnsi="Courier" w:cs="Menlo Regular"/>
          <w:color w:val="000000"/>
          <w:szCs w:val="24"/>
          <w:lang w:val="en-US"/>
        </w:rPr>
        <w:t>Checking connectivity... done.</w:t>
      </w:r>
    </w:p>
    <w:p w14:paraId="600AC6E8" w14:textId="77777777" w:rsidR="008E038E" w:rsidRDefault="008E038E" w:rsidP="008E038E">
      <w:pPr>
        <w:rPr>
          <w:rFonts w:cs="Calibri"/>
          <w:szCs w:val="24"/>
        </w:rPr>
      </w:pPr>
    </w:p>
    <w:p w14:paraId="187DA0E1" w14:textId="77777777" w:rsidR="000C6253" w:rsidRPr="008E038E" w:rsidRDefault="000C6253" w:rsidP="008413B8">
      <w:pPr>
        <w:pStyle w:val="numberedheading4"/>
      </w:pPr>
      <w:r>
        <w:t>6.c</w:t>
      </w:r>
      <w:r w:rsidRPr="008E038E">
        <w:t xml:space="preserve">. </w:t>
      </w:r>
      <w:r>
        <w:t>Configure the client</w:t>
      </w:r>
    </w:p>
    <w:p w14:paraId="26918F1D" w14:textId="77777777" w:rsidR="000C6253" w:rsidRDefault="000C6253" w:rsidP="000C6253">
      <w:pPr>
        <w:rPr>
          <w:rFonts w:cs="Calibri"/>
          <w:szCs w:val="24"/>
        </w:rPr>
      </w:pPr>
    </w:p>
    <w:p w14:paraId="392C07EE" w14:textId="77777777" w:rsidR="000C6253" w:rsidRPr="008E038E" w:rsidRDefault="000C6253" w:rsidP="000C6253">
      <w:pPr>
        <w:rPr>
          <w:szCs w:val="24"/>
        </w:rPr>
      </w:pPr>
      <w:r w:rsidRPr="008E038E">
        <w:rPr>
          <w:szCs w:val="24"/>
        </w:rPr>
        <w:t>Set environment variable NETWORK_PROFILE to ‘lear</w:t>
      </w:r>
      <w:r>
        <w:rPr>
          <w:szCs w:val="24"/>
        </w:rPr>
        <w:t>ning_lab’ or any other setting you prefer.</w:t>
      </w:r>
    </w:p>
    <w:p w14:paraId="6938F85F" w14:textId="77777777" w:rsidR="000C6253" w:rsidRPr="008E038E" w:rsidRDefault="000C6253" w:rsidP="000C6253">
      <w:pPr>
        <w:rPr>
          <w:szCs w:val="24"/>
        </w:rPr>
      </w:pPr>
    </w:p>
    <w:p w14:paraId="499D3638" w14:textId="77777777" w:rsidR="000C6253" w:rsidRPr="008E038E" w:rsidRDefault="000C6253" w:rsidP="000C6253">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sidRPr="008E038E">
        <w:rPr>
          <w:rFonts w:cs="Consolas"/>
          <w:szCs w:val="24"/>
          <w:lang w:val="en-US"/>
        </w:rPr>
        <w:tab/>
        <w:t>export NETWORK_PROFILE=learning_</w:t>
      </w:r>
      <w:commentRangeStart w:id="37"/>
      <w:r w:rsidRPr="008E038E">
        <w:rPr>
          <w:rFonts w:cs="Consolas"/>
          <w:szCs w:val="24"/>
          <w:lang w:val="en-US"/>
        </w:rPr>
        <w:t>lab</w:t>
      </w:r>
      <w:commentRangeEnd w:id="37"/>
      <w:r w:rsidR="00217341">
        <w:rPr>
          <w:rStyle w:val="CommentReference"/>
        </w:rPr>
        <w:commentReference w:id="37"/>
      </w:r>
    </w:p>
    <w:p w14:paraId="2F35D6CA" w14:textId="77777777" w:rsidR="000C6253" w:rsidRPr="008E038E" w:rsidRDefault="000C6253" w:rsidP="000C6253">
      <w:pPr>
        <w:rPr>
          <w:szCs w:val="24"/>
        </w:rPr>
      </w:pPr>
    </w:p>
    <w:p w14:paraId="3F7DD20F" w14:textId="77777777" w:rsidR="000C6253" w:rsidRPr="008E038E" w:rsidRDefault="000C6253" w:rsidP="000C6253">
      <w:pPr>
        <w:rPr>
          <w:szCs w:val="24"/>
        </w:rPr>
      </w:pPr>
      <w:r w:rsidRPr="008E038E">
        <w:rPr>
          <w:szCs w:val="24"/>
        </w:rPr>
        <w:t>The settings are read from Python module with path:</w:t>
      </w:r>
    </w:p>
    <w:p w14:paraId="58F058A6" w14:textId="77777777" w:rsidR="000C6253" w:rsidRPr="008E038E" w:rsidRDefault="000C6253" w:rsidP="000C6253">
      <w:pPr>
        <w:ind w:firstLine="720"/>
        <w:rPr>
          <w:szCs w:val="24"/>
        </w:rPr>
      </w:pPr>
    </w:p>
    <w:p w14:paraId="1785B1EC" w14:textId="77777777" w:rsidR="000C6253" w:rsidRDefault="000C6253" w:rsidP="000C6253">
      <w:pPr>
        <w:ind w:firstLine="720"/>
        <w:rPr>
          <w:rFonts w:ascii="Courier" w:hAnsi="Courier"/>
          <w:szCs w:val="24"/>
        </w:rPr>
      </w:pPr>
      <w:r w:rsidRPr="00691DE4">
        <w:rPr>
          <w:rFonts w:ascii="Courier" w:hAnsi="Courier"/>
          <w:szCs w:val="24"/>
        </w:rPr>
        <w:t>~/git/c</w:t>
      </w:r>
      <w:r>
        <w:rPr>
          <w:rFonts w:ascii="Courier" w:hAnsi="Courier"/>
          <w:szCs w:val="24"/>
        </w:rPr>
        <w:t>osc-learning-labs/src/settings/</w:t>
      </w:r>
      <w:r w:rsidRPr="00691DE4">
        <w:rPr>
          <w:rFonts w:ascii="Courier" w:hAnsi="Courier"/>
          <w:szCs w:val="24"/>
        </w:rPr>
        <w:t>$</w:t>
      </w:r>
      <w:r>
        <w:rPr>
          <w:rFonts w:ascii="Courier" w:hAnsi="Courier"/>
          <w:szCs w:val="24"/>
        </w:rPr>
        <w:t>{</w:t>
      </w:r>
      <w:r w:rsidRPr="00691DE4">
        <w:rPr>
          <w:rFonts w:ascii="Courier" w:hAnsi="Courier"/>
          <w:szCs w:val="24"/>
        </w:rPr>
        <w:t>NETWORK_PROFILE}.py</w:t>
      </w:r>
    </w:p>
    <w:p w14:paraId="7F07677F" w14:textId="77777777" w:rsidR="000C6253" w:rsidRDefault="000C6253" w:rsidP="000C6253">
      <w:pPr>
        <w:ind w:firstLine="720"/>
        <w:rPr>
          <w:rFonts w:ascii="Courier" w:hAnsi="Courier"/>
          <w:szCs w:val="24"/>
        </w:rPr>
      </w:pPr>
    </w:p>
    <w:p w14:paraId="5A1A7F40" w14:textId="77777777" w:rsidR="000C6253" w:rsidRPr="008E038E" w:rsidRDefault="000C6253" w:rsidP="000C6253">
      <w:pPr>
        <w:rPr>
          <w:szCs w:val="24"/>
        </w:rPr>
      </w:pPr>
      <w:r w:rsidRPr="008E038E">
        <w:rPr>
          <w:szCs w:val="24"/>
        </w:rPr>
        <w:t xml:space="preserve">… which is a module in the ‘settings’ package, which is in the </w:t>
      </w:r>
      <w:r>
        <w:rPr>
          <w:szCs w:val="24"/>
        </w:rPr>
        <w:t xml:space="preserve">project’s </w:t>
      </w:r>
      <w:r w:rsidRPr="008E038E">
        <w:rPr>
          <w:szCs w:val="24"/>
        </w:rPr>
        <w:t>top level directory ‘src’.</w:t>
      </w:r>
    </w:p>
    <w:p w14:paraId="4590ADDD" w14:textId="77777777" w:rsidR="000C6253" w:rsidRPr="008E038E" w:rsidRDefault="000C6253" w:rsidP="000C6253">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5A6ADB8A" w14:textId="77777777" w:rsidR="000C6253" w:rsidRPr="008B7E35" w:rsidRDefault="000C6253" w:rsidP="000C6253">
      <w:pPr>
        <w:rPr>
          <w:szCs w:val="24"/>
        </w:rPr>
      </w:pPr>
      <w:r w:rsidRPr="008B7E35">
        <w:rPr>
          <w:szCs w:val="24"/>
        </w:rPr>
        <w:t>To display the settings:</w:t>
      </w:r>
    </w:p>
    <w:p w14:paraId="50751852" w14:textId="77777777" w:rsidR="000C6253" w:rsidRDefault="000C6253" w:rsidP="000C6253">
      <w:pPr>
        <w:ind w:firstLine="720"/>
        <w:rPr>
          <w:rFonts w:ascii="Courier" w:hAnsi="Courier"/>
          <w:szCs w:val="24"/>
        </w:rPr>
      </w:pPr>
    </w:p>
    <w:p w14:paraId="3732DDCD" w14:textId="77777777" w:rsidR="000C6253" w:rsidRDefault="000C6253" w:rsidP="000C6253">
      <w:pPr>
        <w:ind w:firstLine="720"/>
        <w:rPr>
          <w:rFonts w:ascii="Courier" w:hAnsi="Courier"/>
          <w:szCs w:val="24"/>
        </w:rPr>
      </w:pPr>
      <w:r>
        <w:rPr>
          <w:rFonts w:ascii="Courier" w:hAnsi="Courier"/>
          <w:szCs w:val="24"/>
        </w:rPr>
        <w:t xml:space="preserve">cat </w:t>
      </w:r>
      <w:r w:rsidRPr="00691DE4">
        <w:rPr>
          <w:rFonts w:ascii="Courier" w:hAnsi="Courier"/>
          <w:szCs w:val="24"/>
        </w:rPr>
        <w:t>~/git/c</w:t>
      </w:r>
      <w:r>
        <w:rPr>
          <w:rFonts w:ascii="Courier" w:hAnsi="Courier"/>
          <w:szCs w:val="24"/>
        </w:rPr>
        <w:t>osc-learning-labs/src/settings/</w:t>
      </w:r>
      <w:r w:rsidRPr="00691DE4">
        <w:rPr>
          <w:rFonts w:ascii="Courier" w:hAnsi="Courier"/>
          <w:szCs w:val="24"/>
        </w:rPr>
        <w:t>$</w:t>
      </w:r>
      <w:r>
        <w:rPr>
          <w:rFonts w:ascii="Courier" w:hAnsi="Courier"/>
          <w:szCs w:val="24"/>
        </w:rPr>
        <w:t>{</w:t>
      </w:r>
      <w:r w:rsidRPr="00691DE4">
        <w:rPr>
          <w:rFonts w:ascii="Courier" w:hAnsi="Courier"/>
          <w:szCs w:val="24"/>
        </w:rPr>
        <w:t>NETWORK_PROFILE}.py</w:t>
      </w:r>
    </w:p>
    <w:p w14:paraId="3573DD69" w14:textId="77777777" w:rsidR="000C6253" w:rsidRDefault="000C6253" w:rsidP="000C6253">
      <w:pPr>
        <w:rPr>
          <w:szCs w:val="24"/>
        </w:rPr>
      </w:pPr>
    </w:p>
    <w:p w14:paraId="3901DA1D" w14:textId="77777777" w:rsidR="000C6253" w:rsidRDefault="000C6253" w:rsidP="000C6253">
      <w:pPr>
        <w:rPr>
          <w:szCs w:val="24"/>
        </w:rPr>
      </w:pPr>
      <w:r>
        <w:rPr>
          <w:szCs w:val="24"/>
        </w:rPr>
        <w:t>Output</w:t>
      </w:r>
      <w:r w:rsidRPr="008B7E35">
        <w:rPr>
          <w:szCs w:val="24"/>
        </w:rPr>
        <w:t>:</w:t>
      </w:r>
    </w:p>
    <w:p w14:paraId="171963A1" w14:textId="77777777" w:rsidR="000C6253" w:rsidRPr="008B7E35" w:rsidRDefault="000C6253" w:rsidP="000C6253">
      <w:pPr>
        <w:rPr>
          <w:szCs w:val="24"/>
        </w:rPr>
      </w:pPr>
    </w:p>
    <w:p w14:paraId="440FC9D7"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config = {</w:t>
      </w:r>
    </w:p>
    <w:p w14:paraId="2CBF1958"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'network_device': {'xrvr-1':{</w:t>
      </w:r>
    </w:p>
    <w:p w14:paraId="3A3C0F73"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'address': '172.16.1.53',</w:t>
      </w:r>
    </w:p>
    <w:p w14:paraId="2D297762"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'port': 830,</w:t>
      </w:r>
    </w:p>
    <w:p w14:paraId="2AD5C4D1"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'password': 'cisco',</w:t>
      </w:r>
    </w:p>
    <w:p w14:paraId="65EC5413"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'username': 'cisco'},</w:t>
      </w:r>
    </w:p>
    <w:p w14:paraId="3662480D"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'xrvr-2':{</w:t>
      </w:r>
    </w:p>
    <w:p w14:paraId="7372EAD1"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'address': '172.16.1.52',</w:t>
      </w:r>
    </w:p>
    <w:p w14:paraId="1AA75ACD"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'port': 830,</w:t>
      </w:r>
    </w:p>
    <w:p w14:paraId="21531C27"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'password': 'cisco',</w:t>
      </w:r>
    </w:p>
    <w:p w14:paraId="0C6BC80E"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'username': 'cisco'},</w:t>
      </w:r>
    </w:p>
    <w:p w14:paraId="1DE68A4B"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'xrvr-999':{</w:t>
      </w:r>
    </w:p>
    <w:p w14:paraId="3054247B"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'address': '172.16.1.999',</w:t>
      </w:r>
    </w:p>
    <w:p w14:paraId="2708563B"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'port': 830,</w:t>
      </w:r>
    </w:p>
    <w:p w14:paraId="05E0DD38"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'password': 'cisco',</w:t>
      </w:r>
    </w:p>
    <w:p w14:paraId="1E936145"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'username': 'cisco'}},</w:t>
      </w:r>
    </w:p>
    <w:p w14:paraId="17076930"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'odl_server': {'address': '172.16.1.1',</w:t>
      </w:r>
    </w:p>
    <w:p w14:paraId="125B171B"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'port': 8181,</w:t>
      </w:r>
    </w:p>
    <w:p w14:paraId="4B9210EB"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 xml:space="preserve">                'password': 'admin',</w:t>
      </w:r>
    </w:p>
    <w:p w14:paraId="3D9FE45C" w14:textId="77777777" w:rsidR="000C6253" w:rsidRPr="000C6253" w:rsidRDefault="000C6253" w:rsidP="000C6253">
      <w:pPr>
        <w:ind w:left="560" w:firstLine="720"/>
        <w:rPr>
          <w:rFonts w:ascii="Courier" w:hAnsi="Courier"/>
          <w:szCs w:val="24"/>
        </w:rPr>
      </w:pPr>
      <w:r w:rsidRPr="000C6253">
        <w:rPr>
          <w:rFonts w:ascii="Courier" w:hAnsi="Courier" w:cs="Menlo Regular"/>
          <w:color w:val="000000"/>
          <w:szCs w:val="24"/>
          <w:lang w:val="en-US"/>
        </w:rPr>
        <w:t xml:space="preserve">                'username': 'admin'}}</w:t>
      </w:r>
    </w:p>
    <w:p w14:paraId="3A0860DC" w14:textId="77777777" w:rsidR="000C6253" w:rsidRDefault="000C6253" w:rsidP="000C6253">
      <w:pPr>
        <w:rPr>
          <w:rFonts w:cs="Calibri"/>
          <w:szCs w:val="24"/>
        </w:rPr>
      </w:pPr>
    </w:p>
    <w:p w14:paraId="6E789DAD" w14:textId="77777777" w:rsidR="00691DE4" w:rsidRPr="008E038E" w:rsidRDefault="00691DE4" w:rsidP="00B67EE0">
      <w:pPr>
        <w:pStyle w:val="numberedheading4"/>
      </w:pPr>
      <w:r>
        <w:t>6.</w:t>
      </w:r>
      <w:r w:rsidR="00180414">
        <w:t>d</w:t>
      </w:r>
      <w:r w:rsidRPr="008E038E">
        <w:t xml:space="preserve">. </w:t>
      </w:r>
      <w:r>
        <w:t>Python package ‘learning_</w:t>
      </w:r>
      <w:commentRangeStart w:id="38"/>
      <w:r>
        <w:t>lab</w:t>
      </w:r>
      <w:commentRangeEnd w:id="38"/>
      <w:r w:rsidR="007422EA">
        <w:rPr>
          <w:rStyle w:val="CommentReference"/>
          <w:rFonts w:cs="Times New Roman"/>
          <w:b w:val="0"/>
          <w:bCs w:val="0"/>
          <w:lang w:val="en-GB"/>
        </w:rPr>
        <w:commentReference w:id="38"/>
      </w:r>
      <w:r>
        <w:t>’</w:t>
      </w:r>
    </w:p>
    <w:p w14:paraId="2445FA2C" w14:textId="77777777" w:rsidR="00691DE4" w:rsidRDefault="00691DE4" w:rsidP="008E038E">
      <w:pPr>
        <w:rPr>
          <w:rFonts w:cs="Calibri"/>
          <w:szCs w:val="24"/>
        </w:rPr>
      </w:pPr>
    </w:p>
    <w:p w14:paraId="2B9B3B6F" w14:textId="77777777" w:rsidR="008E038E" w:rsidRDefault="008E038E" w:rsidP="008E038E">
      <w:pPr>
        <w:rPr>
          <w:rFonts w:cs="Calibri"/>
          <w:szCs w:val="24"/>
        </w:rPr>
      </w:pPr>
      <w:r>
        <w:rPr>
          <w:rFonts w:cs="Calibri"/>
          <w:szCs w:val="24"/>
        </w:rPr>
        <w:t>Change directory</w:t>
      </w:r>
      <w:r w:rsidRPr="00D02B21">
        <w:rPr>
          <w:rFonts w:cs="Calibri"/>
          <w:szCs w:val="24"/>
        </w:rPr>
        <w:t>:</w:t>
      </w:r>
    </w:p>
    <w:p w14:paraId="7D43D5CE" w14:textId="77777777" w:rsidR="008E038E" w:rsidRDefault="008E038E" w:rsidP="008E038E">
      <w:pPr>
        <w:rPr>
          <w:rFonts w:cs="Calibri"/>
          <w:szCs w:val="24"/>
        </w:rPr>
      </w:pPr>
    </w:p>
    <w:p w14:paraId="2E6E40CA"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ascii="Courier" w:hAnsi="Courier" w:cs="Consolas"/>
          <w:szCs w:val="24"/>
          <w:lang w:val="en-US"/>
        </w:rPr>
      </w:pPr>
      <w:r w:rsidRPr="008E038E">
        <w:rPr>
          <w:rFonts w:ascii="Courier" w:hAnsi="Courier" w:cs="Consolas"/>
          <w:szCs w:val="24"/>
          <w:lang w:val="en-US"/>
        </w:rPr>
        <w:tab/>
        <w:t>cd cosc-learning-labs/src/learning_lab</w:t>
      </w:r>
    </w:p>
    <w:p w14:paraId="56B85016"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77E53980" w14:textId="77777777" w:rsid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sidRPr="008E038E">
        <w:rPr>
          <w:rFonts w:cs="Consolas"/>
          <w:szCs w:val="24"/>
          <w:lang w:val="en-US"/>
        </w:rPr>
        <w:t xml:space="preserve">Run </w:t>
      </w:r>
      <w:r w:rsidR="000C6253">
        <w:rPr>
          <w:rFonts w:cs="Consolas"/>
          <w:szCs w:val="24"/>
          <w:lang w:val="en-US"/>
        </w:rPr>
        <w:t>a Python script</w:t>
      </w:r>
      <w:r w:rsidRPr="008E038E">
        <w:rPr>
          <w:rFonts w:cs="Consolas"/>
          <w:szCs w:val="24"/>
          <w:lang w:val="en-US"/>
        </w:rPr>
        <w:t>:</w:t>
      </w:r>
    </w:p>
    <w:p w14:paraId="2FDBD7B7" w14:textId="77777777" w:rsidR="00691DE4" w:rsidRPr="008E038E" w:rsidRDefault="00691DE4"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1FEF56D5" w14:textId="77777777" w:rsid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ascii="Courier" w:hAnsi="Courier" w:cs="Consolas"/>
          <w:szCs w:val="24"/>
          <w:lang w:val="en-US"/>
        </w:rPr>
      </w:pPr>
      <w:r w:rsidRPr="00691DE4">
        <w:rPr>
          <w:rFonts w:ascii="Courier" w:hAnsi="Courier" w:cs="Consolas"/>
          <w:szCs w:val="24"/>
          <w:lang w:val="en-US"/>
        </w:rPr>
        <w:tab/>
        <w:t>./01_connected.py</w:t>
      </w:r>
    </w:p>
    <w:p w14:paraId="3BE2EA91" w14:textId="77777777" w:rsidR="000C6253" w:rsidRDefault="000C6253"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ascii="Courier" w:hAnsi="Courier" w:cs="Consolas"/>
          <w:szCs w:val="24"/>
          <w:lang w:val="en-US"/>
        </w:rPr>
      </w:pPr>
    </w:p>
    <w:p w14:paraId="0B4D9791" w14:textId="77777777" w:rsidR="000C6253" w:rsidRPr="000C6253" w:rsidRDefault="000C6253"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sidRPr="000C6253">
        <w:rPr>
          <w:rFonts w:cs="Consolas"/>
          <w:szCs w:val="24"/>
          <w:lang w:val="en-US"/>
        </w:rPr>
        <w:t>Output:</w:t>
      </w:r>
    </w:p>
    <w:p w14:paraId="3ABC55D1" w14:textId="77777777" w:rsidR="000C6253" w:rsidRDefault="000C6253"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ascii="Courier" w:hAnsi="Courier" w:cs="Consolas"/>
          <w:szCs w:val="24"/>
          <w:lang w:val="en-US"/>
        </w:rPr>
      </w:pPr>
    </w:p>
    <w:p w14:paraId="6634F8FB"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Detect NETWORK_PROFILE: sandbox</w:t>
      </w:r>
    </w:p>
    <w:p w14:paraId="1940AF05"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Config loaded from module &lt;module 'settings.sandbox' from './../settings/sandbox.py'&gt;</w:t>
      </w:r>
    </w:p>
    <w:p w14:paraId="618713A1"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Usage: from settings.config import config</w:t>
      </w:r>
    </w:p>
    <w:p w14:paraId="1608E5E7" w14:textId="77777777" w:rsidR="000C6253" w:rsidRPr="000C6253" w:rsidRDefault="000C6253" w:rsidP="000C62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0C6253">
        <w:rPr>
          <w:rFonts w:ascii="Courier" w:hAnsi="Courier" w:cs="Menlo Regular"/>
          <w:color w:val="000000"/>
          <w:szCs w:val="24"/>
          <w:lang w:val="en-US"/>
        </w:rPr>
        <w:t>connected ['controller-config']</w:t>
      </w:r>
    </w:p>
    <w:p w14:paraId="6E687D4C" w14:textId="77777777" w:rsidR="008E038E" w:rsidRPr="008E038E" w:rsidRDefault="008E038E" w:rsidP="008E038E">
      <w:pPr>
        <w:widowControl w:val="0"/>
        <w:autoSpaceDE w:val="0"/>
        <w:autoSpaceDN w:val="0"/>
        <w:adjustRightInd w:val="0"/>
        <w:ind w:left="728" w:hanging="729"/>
        <w:rPr>
          <w:rFonts w:cs="Consolas"/>
          <w:szCs w:val="24"/>
          <w:lang w:val="en-US"/>
        </w:rPr>
      </w:pPr>
    </w:p>
    <w:p w14:paraId="399BB728" w14:textId="77777777" w:rsidR="008E038E" w:rsidRDefault="008E038E" w:rsidP="00B67EE0">
      <w:pPr>
        <w:pStyle w:val="NumberedHeading3"/>
        <w:rPr>
          <w:lang w:val="en-US"/>
        </w:rPr>
      </w:pPr>
      <w:bookmarkStart w:id="39" w:name="_Toc285726979"/>
      <w:r w:rsidRPr="008E038E">
        <w:rPr>
          <w:lang w:val="en-US"/>
        </w:rPr>
        <w:t xml:space="preserve">7. iPython/Jupyter Notebook </w:t>
      </w:r>
      <w:commentRangeStart w:id="40"/>
      <w:r w:rsidRPr="008E038E">
        <w:rPr>
          <w:lang w:val="en-US"/>
        </w:rPr>
        <w:t>Server</w:t>
      </w:r>
      <w:bookmarkEnd w:id="39"/>
      <w:commentRangeEnd w:id="40"/>
      <w:r w:rsidR="00CA4784">
        <w:rPr>
          <w:rStyle w:val="CommentReference"/>
          <w:rFonts w:ascii="Verdana" w:hAnsi="Verdana" w:cs="Times New Roman"/>
          <w:b w:val="0"/>
        </w:rPr>
        <w:commentReference w:id="40"/>
      </w:r>
    </w:p>
    <w:p w14:paraId="25CE5EC3" w14:textId="77777777" w:rsidR="00D06405" w:rsidRDefault="00D06405" w:rsidP="00D06405">
      <w:pPr>
        <w:rPr>
          <w:i/>
          <w:lang w:val="en-US"/>
        </w:rPr>
      </w:pPr>
    </w:p>
    <w:p w14:paraId="79162186" w14:textId="77777777" w:rsidR="00D06405" w:rsidRPr="00D06405" w:rsidRDefault="00D06405" w:rsidP="00D06405">
      <w:pPr>
        <w:rPr>
          <w:i/>
          <w:lang w:val="en-US"/>
        </w:rPr>
      </w:pPr>
      <w:r w:rsidRPr="00D06405">
        <w:rPr>
          <w:i/>
          <w:lang w:val="en-US"/>
        </w:rPr>
        <w:t xml:space="preserve">This step is </w:t>
      </w:r>
      <w:r w:rsidR="008021FD">
        <w:rPr>
          <w:i/>
          <w:lang w:val="en-US"/>
        </w:rPr>
        <w:t>only necessary if you want to edit and run the sam</w:t>
      </w:r>
      <w:r w:rsidR="008F1FAA">
        <w:rPr>
          <w:i/>
          <w:lang w:val="en-US"/>
        </w:rPr>
        <w:t>ple code using the dynamic web-page notebooks</w:t>
      </w:r>
      <w:r w:rsidRPr="00D06405">
        <w:rPr>
          <w:i/>
          <w:lang w:val="en-US"/>
        </w:rPr>
        <w:t>.</w:t>
      </w:r>
      <w:r w:rsidR="008021FD">
        <w:rPr>
          <w:i/>
          <w:lang w:val="en-US"/>
        </w:rPr>
        <w:t xml:space="preserve"> Sub-steps 4, 5 and 6 are only necessary if the web-server and web-browser are on different computers.</w:t>
      </w:r>
    </w:p>
    <w:p w14:paraId="611104D8" w14:textId="77777777" w:rsidR="008E038E" w:rsidRPr="008E038E" w:rsidRDefault="008E038E" w:rsidP="008E038E">
      <w:pPr>
        <w:widowControl w:val="0"/>
        <w:autoSpaceDE w:val="0"/>
        <w:autoSpaceDN w:val="0"/>
        <w:adjustRightInd w:val="0"/>
        <w:ind w:left="728" w:hanging="729"/>
        <w:rPr>
          <w:rFonts w:cs="Consolas"/>
          <w:szCs w:val="24"/>
          <w:lang w:val="en-US"/>
        </w:rPr>
      </w:pPr>
    </w:p>
    <w:p w14:paraId="64F3B359" w14:textId="77777777" w:rsidR="008E038E" w:rsidRPr="00180414" w:rsidRDefault="008E038E" w:rsidP="00180414">
      <w:pPr>
        <w:pStyle w:val="ListParagraph"/>
        <w:numPr>
          <w:ilvl w:val="0"/>
          <w:numId w:val="7"/>
        </w:numPr>
        <w:rPr>
          <w:szCs w:val="24"/>
        </w:rPr>
      </w:pPr>
      <w:r w:rsidRPr="00180414">
        <w:rPr>
          <w:szCs w:val="24"/>
        </w:rPr>
        <w:t>Install Required Python Packages</w:t>
      </w:r>
    </w:p>
    <w:p w14:paraId="74345836" w14:textId="77777777" w:rsidR="008E038E" w:rsidRPr="008E038E" w:rsidRDefault="008E038E" w:rsidP="008E038E">
      <w:pPr>
        <w:rPr>
          <w:szCs w:val="24"/>
        </w:rPr>
      </w:pPr>
      <w:r w:rsidRPr="008E038E">
        <w:rPr>
          <w:szCs w:val="24"/>
        </w:rPr>
        <w:t xml:space="preserve"> </w:t>
      </w:r>
    </w:p>
    <w:p w14:paraId="17290BA0" w14:textId="77777777" w:rsidR="008E038E" w:rsidRPr="00180414" w:rsidRDefault="008E038E" w:rsidP="008E038E">
      <w:pPr>
        <w:ind w:left="720"/>
        <w:rPr>
          <w:rFonts w:ascii="Courier" w:hAnsi="Courier"/>
          <w:szCs w:val="24"/>
        </w:rPr>
      </w:pPr>
      <w:r w:rsidRPr="00180414">
        <w:rPr>
          <w:rFonts w:ascii="Courier" w:hAnsi="Courier"/>
          <w:szCs w:val="24"/>
        </w:rPr>
        <w:t>sudo easy_install --upgrade tornado</w:t>
      </w:r>
    </w:p>
    <w:p w14:paraId="1CAFC448" w14:textId="77777777" w:rsidR="00184901" w:rsidRDefault="00184901" w:rsidP="008E038E">
      <w:pPr>
        <w:ind w:left="720"/>
        <w:rPr>
          <w:rFonts w:ascii="Courier" w:hAnsi="Courier"/>
          <w:szCs w:val="24"/>
        </w:rPr>
      </w:pPr>
      <w:r w:rsidRPr="00180414">
        <w:rPr>
          <w:rFonts w:ascii="Courier" w:hAnsi="Courier"/>
          <w:szCs w:val="24"/>
        </w:rPr>
        <w:t>s</w:t>
      </w:r>
      <w:r w:rsidR="000C3A24">
        <w:rPr>
          <w:rFonts w:ascii="Courier" w:hAnsi="Courier"/>
          <w:szCs w:val="24"/>
        </w:rPr>
        <w:t xml:space="preserve">udo apt-get </w:t>
      </w:r>
      <w:r w:rsidR="00C64B08">
        <w:rPr>
          <w:rFonts w:ascii="Courier" w:hAnsi="Courier"/>
          <w:szCs w:val="24"/>
        </w:rPr>
        <w:t>-</w:t>
      </w:r>
      <w:r w:rsidR="0012758A">
        <w:rPr>
          <w:rFonts w:ascii="Courier" w:hAnsi="Courier"/>
          <w:szCs w:val="24"/>
        </w:rPr>
        <w:t xml:space="preserve">y </w:t>
      </w:r>
      <w:r w:rsidR="000C3A24">
        <w:rPr>
          <w:rFonts w:ascii="Courier" w:hAnsi="Courier"/>
          <w:szCs w:val="24"/>
        </w:rPr>
        <w:t>install</w:t>
      </w:r>
      <w:r>
        <w:rPr>
          <w:rFonts w:ascii="Courier" w:hAnsi="Courier"/>
          <w:szCs w:val="24"/>
        </w:rPr>
        <w:t xml:space="preserve"> libzmq-dev</w:t>
      </w:r>
      <w:r w:rsidRPr="00180414">
        <w:rPr>
          <w:rFonts w:ascii="Courier" w:hAnsi="Courier"/>
          <w:szCs w:val="24"/>
        </w:rPr>
        <w:t xml:space="preserve"> </w:t>
      </w:r>
    </w:p>
    <w:p w14:paraId="1E09B8C1" w14:textId="77777777" w:rsidR="008E038E" w:rsidRPr="00180414" w:rsidRDefault="008E038E" w:rsidP="008E038E">
      <w:pPr>
        <w:ind w:left="720"/>
        <w:rPr>
          <w:rFonts w:ascii="Courier" w:hAnsi="Courier"/>
          <w:szCs w:val="24"/>
        </w:rPr>
      </w:pPr>
      <w:r w:rsidRPr="00180414">
        <w:rPr>
          <w:rFonts w:ascii="Courier" w:hAnsi="Courier"/>
          <w:szCs w:val="24"/>
        </w:rPr>
        <w:t>sudo easy_install --upgrade pyzmq</w:t>
      </w:r>
    </w:p>
    <w:p w14:paraId="7601793C" w14:textId="77777777" w:rsidR="008E038E" w:rsidRPr="008E038E" w:rsidRDefault="008E038E" w:rsidP="008E038E">
      <w:pPr>
        <w:widowControl w:val="0"/>
        <w:autoSpaceDE w:val="0"/>
        <w:autoSpaceDN w:val="0"/>
        <w:adjustRightInd w:val="0"/>
        <w:ind w:left="728" w:hanging="729"/>
        <w:rPr>
          <w:rFonts w:cs="Consolas"/>
          <w:szCs w:val="24"/>
          <w:lang w:val="en-US"/>
        </w:rPr>
      </w:pPr>
    </w:p>
    <w:p w14:paraId="3194EAAF" w14:textId="77777777" w:rsidR="008E038E" w:rsidRPr="00180414" w:rsidRDefault="008E038E" w:rsidP="00180414">
      <w:pPr>
        <w:pStyle w:val="ListParagraph"/>
        <w:widowControl w:val="0"/>
        <w:numPr>
          <w:ilvl w:val="0"/>
          <w:numId w:val="7"/>
        </w:numPr>
        <w:autoSpaceDE w:val="0"/>
        <w:autoSpaceDN w:val="0"/>
        <w:adjustRightInd w:val="0"/>
        <w:rPr>
          <w:rFonts w:cs="Consolas"/>
          <w:szCs w:val="24"/>
          <w:lang w:val="en-US"/>
        </w:rPr>
      </w:pPr>
      <w:r w:rsidRPr="00180414">
        <w:rPr>
          <w:rFonts w:cs="Consolas"/>
          <w:szCs w:val="24"/>
          <w:lang w:val="en-US"/>
        </w:rPr>
        <w:t>Install iPython/Jupyter notebook server:</w:t>
      </w:r>
    </w:p>
    <w:p w14:paraId="38FC0707" w14:textId="77777777" w:rsidR="008E038E" w:rsidRPr="008E038E" w:rsidRDefault="008E038E" w:rsidP="008E038E">
      <w:pPr>
        <w:widowControl w:val="0"/>
        <w:autoSpaceDE w:val="0"/>
        <w:autoSpaceDN w:val="0"/>
        <w:adjustRightInd w:val="0"/>
        <w:ind w:left="728" w:hanging="729"/>
        <w:rPr>
          <w:rFonts w:cs="Consolas"/>
          <w:szCs w:val="24"/>
          <w:lang w:val="en-US"/>
        </w:rPr>
      </w:pPr>
    </w:p>
    <w:p w14:paraId="37A66E03" w14:textId="77777777" w:rsidR="008E038E" w:rsidRDefault="008E038E" w:rsidP="008E038E">
      <w:pPr>
        <w:ind w:left="720"/>
        <w:rPr>
          <w:rFonts w:ascii="Courier" w:hAnsi="Courier"/>
          <w:szCs w:val="24"/>
        </w:rPr>
      </w:pPr>
      <w:r w:rsidRPr="00180414">
        <w:rPr>
          <w:rFonts w:ascii="Courier" w:hAnsi="Courier"/>
          <w:szCs w:val="24"/>
        </w:rPr>
        <w:t>sudo easy_</w:t>
      </w:r>
      <w:commentRangeStart w:id="41"/>
      <w:r w:rsidRPr="00180414">
        <w:rPr>
          <w:rFonts w:ascii="Courier" w:hAnsi="Courier"/>
          <w:szCs w:val="24"/>
        </w:rPr>
        <w:t>install</w:t>
      </w:r>
      <w:commentRangeEnd w:id="41"/>
      <w:r w:rsidR="000248C1">
        <w:rPr>
          <w:rStyle w:val="CommentReference"/>
        </w:rPr>
        <w:commentReference w:id="41"/>
      </w:r>
      <w:r w:rsidRPr="00180414">
        <w:rPr>
          <w:rFonts w:ascii="Courier" w:hAnsi="Courier"/>
          <w:szCs w:val="24"/>
        </w:rPr>
        <w:t xml:space="preserve"> ipython</w:t>
      </w:r>
    </w:p>
    <w:p w14:paraId="06D73419" w14:textId="77777777" w:rsidR="00C9151C" w:rsidRDefault="00C9151C" w:rsidP="008E038E">
      <w:pPr>
        <w:ind w:left="720"/>
        <w:rPr>
          <w:rFonts w:ascii="Courier" w:hAnsi="Courier"/>
          <w:szCs w:val="24"/>
        </w:rPr>
      </w:pPr>
    </w:p>
    <w:p w14:paraId="08F64FBE" w14:textId="77777777" w:rsidR="008E038E" w:rsidRPr="008E038E" w:rsidRDefault="008E038E" w:rsidP="00D06405">
      <w:pPr>
        <w:rPr>
          <w:szCs w:val="24"/>
        </w:rPr>
      </w:pPr>
      <w:r w:rsidRPr="008E038E">
        <w:rPr>
          <w:szCs w:val="24"/>
        </w:rPr>
        <w:t xml:space="preserve">or, on </w:t>
      </w:r>
      <w:commentRangeStart w:id="42"/>
      <w:r w:rsidRPr="008E038E">
        <w:rPr>
          <w:szCs w:val="24"/>
        </w:rPr>
        <w:t>Ubuntu</w:t>
      </w:r>
      <w:commentRangeEnd w:id="42"/>
      <w:r w:rsidR="000248C1">
        <w:rPr>
          <w:rStyle w:val="CommentReference"/>
        </w:rPr>
        <w:commentReference w:id="42"/>
      </w:r>
      <w:r w:rsidR="00180414">
        <w:rPr>
          <w:szCs w:val="24"/>
        </w:rPr>
        <w:t>:</w:t>
      </w:r>
    </w:p>
    <w:p w14:paraId="6C5DE963" w14:textId="77777777" w:rsidR="008E038E" w:rsidRPr="008E038E" w:rsidRDefault="008E038E" w:rsidP="008E038E">
      <w:pPr>
        <w:rPr>
          <w:szCs w:val="24"/>
        </w:rPr>
      </w:pPr>
    </w:p>
    <w:p w14:paraId="69CF7219" w14:textId="77777777" w:rsidR="008E038E" w:rsidRPr="00180414" w:rsidRDefault="008E038E" w:rsidP="00180414">
      <w:pPr>
        <w:ind w:left="720"/>
        <w:rPr>
          <w:rFonts w:ascii="Courier" w:hAnsi="Courier"/>
          <w:szCs w:val="24"/>
        </w:rPr>
      </w:pPr>
      <w:r w:rsidRPr="00180414">
        <w:rPr>
          <w:rFonts w:ascii="Courier" w:hAnsi="Courier"/>
          <w:szCs w:val="24"/>
        </w:rPr>
        <w:lastRenderedPageBreak/>
        <w:t xml:space="preserve">sudo apt-get </w:t>
      </w:r>
      <w:r w:rsidR="00C64B08">
        <w:rPr>
          <w:rFonts w:ascii="Courier" w:hAnsi="Courier"/>
          <w:szCs w:val="24"/>
        </w:rPr>
        <w:t>-y</w:t>
      </w:r>
      <w:r w:rsidR="00A010E4">
        <w:rPr>
          <w:rFonts w:ascii="Courier" w:hAnsi="Courier"/>
          <w:szCs w:val="24"/>
        </w:rPr>
        <w:t xml:space="preserve"> </w:t>
      </w:r>
      <w:r w:rsidRPr="00180414">
        <w:rPr>
          <w:rFonts w:ascii="Courier" w:hAnsi="Courier"/>
          <w:szCs w:val="24"/>
        </w:rPr>
        <w:t>install ipython-notebook</w:t>
      </w:r>
    </w:p>
    <w:p w14:paraId="56592217" w14:textId="77777777" w:rsidR="008E038E" w:rsidRPr="008E038E" w:rsidRDefault="008E038E" w:rsidP="008E038E">
      <w:pPr>
        <w:rPr>
          <w:szCs w:val="24"/>
        </w:rPr>
      </w:pPr>
    </w:p>
    <w:p w14:paraId="347DB39C" w14:textId="77777777" w:rsidR="008E038E" w:rsidRPr="00180414" w:rsidRDefault="008E038E" w:rsidP="00180414">
      <w:pPr>
        <w:pStyle w:val="ListParagraph"/>
        <w:widowControl w:val="0"/>
        <w:numPr>
          <w:ilvl w:val="0"/>
          <w:numId w:val="7"/>
        </w:numPr>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sidRPr="00180414">
        <w:rPr>
          <w:rFonts w:cs="Consolas"/>
          <w:szCs w:val="24"/>
          <w:lang w:val="en-US"/>
        </w:rPr>
        <w:t xml:space="preserve">Check if port number 8888 is in </w:t>
      </w:r>
      <w:commentRangeStart w:id="43"/>
      <w:r w:rsidRPr="00180414">
        <w:rPr>
          <w:rFonts w:cs="Consolas"/>
          <w:szCs w:val="24"/>
          <w:lang w:val="en-US"/>
        </w:rPr>
        <w:t>use</w:t>
      </w:r>
      <w:commentRangeEnd w:id="43"/>
      <w:r w:rsidR="00D142C7">
        <w:rPr>
          <w:rStyle w:val="CommentReference"/>
        </w:rPr>
        <w:commentReference w:id="43"/>
      </w:r>
      <w:r w:rsidRPr="00180414">
        <w:rPr>
          <w:rFonts w:cs="Consolas"/>
          <w:szCs w:val="24"/>
          <w:lang w:val="en-US"/>
        </w:rPr>
        <w:t>:</w:t>
      </w:r>
    </w:p>
    <w:p w14:paraId="556026B0"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64B8FE8F" w14:textId="77777777" w:rsidR="008E038E" w:rsidRPr="00180414" w:rsidRDefault="008E038E" w:rsidP="00180414">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720"/>
        <w:rPr>
          <w:rFonts w:ascii="Courier" w:hAnsi="Courier" w:cs="Consolas"/>
          <w:szCs w:val="24"/>
          <w:lang w:val="en-US"/>
        </w:rPr>
      </w:pPr>
      <w:r w:rsidRPr="00180414">
        <w:rPr>
          <w:rFonts w:ascii="Courier" w:hAnsi="Courier" w:cs="Consolas"/>
          <w:szCs w:val="24"/>
          <w:lang w:val="en-US"/>
        </w:rPr>
        <w:t>netstat -antu |grep 8888</w:t>
      </w:r>
    </w:p>
    <w:p w14:paraId="280A9EE0"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3A7DB292" w14:textId="77777777" w:rsidR="008E038E" w:rsidRPr="008E038E"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sidRPr="008E038E">
        <w:rPr>
          <w:rFonts w:cs="Consolas"/>
          <w:szCs w:val="24"/>
          <w:lang w:val="en-US"/>
        </w:rPr>
        <w:t>There is no output if the port is free, otherwise expect output like:</w:t>
      </w:r>
    </w:p>
    <w:p w14:paraId="0338518D"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229D3EC7" w14:textId="77777777" w:rsidR="008E038E" w:rsidRPr="00180414" w:rsidRDefault="008E038E" w:rsidP="00180414">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720"/>
        <w:rPr>
          <w:rFonts w:ascii="Courier" w:hAnsi="Courier" w:cs="Consolas"/>
          <w:szCs w:val="24"/>
          <w:lang w:val="en-US"/>
        </w:rPr>
      </w:pPr>
      <w:r w:rsidRPr="00180414">
        <w:rPr>
          <w:rFonts w:ascii="Courier" w:hAnsi="Courier" w:cs="Consolas"/>
          <w:szCs w:val="24"/>
          <w:lang w:val="en-US"/>
        </w:rPr>
        <w:t xml:space="preserve">tcp        0      0 127.0.0.1:8888          0.0.0.0:*               LISTEN  </w:t>
      </w:r>
    </w:p>
    <w:p w14:paraId="057E26C0"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560"/>
        <w:rPr>
          <w:rFonts w:cs="Consolas"/>
          <w:szCs w:val="24"/>
          <w:lang w:val="en-US"/>
        </w:rPr>
      </w:pPr>
    </w:p>
    <w:p w14:paraId="53A13EAF" w14:textId="77777777" w:rsidR="008E038E" w:rsidRPr="008E038E" w:rsidRDefault="008E038E" w:rsidP="00D06405">
      <w:pPr>
        <w:rPr>
          <w:szCs w:val="24"/>
        </w:rPr>
      </w:pPr>
      <w:r w:rsidRPr="008E038E">
        <w:rPr>
          <w:szCs w:val="24"/>
        </w:rPr>
        <w:t>If port 8888 is not free then find another port and use it in the configuration file as explained below.</w:t>
      </w:r>
    </w:p>
    <w:p w14:paraId="6BEE9C7C" w14:textId="77777777" w:rsidR="008E038E" w:rsidRPr="008E038E" w:rsidRDefault="008E038E" w:rsidP="008E038E">
      <w:pPr>
        <w:rPr>
          <w:szCs w:val="24"/>
        </w:rPr>
      </w:pPr>
    </w:p>
    <w:p w14:paraId="3BF623E1" w14:textId="77777777" w:rsidR="008E038E" w:rsidRPr="00180414" w:rsidRDefault="008E038E" w:rsidP="00180414">
      <w:pPr>
        <w:pStyle w:val="ListParagraph"/>
        <w:numPr>
          <w:ilvl w:val="0"/>
          <w:numId w:val="7"/>
        </w:numPr>
        <w:rPr>
          <w:szCs w:val="24"/>
        </w:rPr>
      </w:pPr>
      <w:r w:rsidRPr="00180414">
        <w:rPr>
          <w:szCs w:val="24"/>
        </w:rPr>
        <w:t>Certificate</w:t>
      </w:r>
    </w:p>
    <w:p w14:paraId="6CCB38B1" w14:textId="77777777" w:rsidR="008E038E" w:rsidRPr="008E038E" w:rsidRDefault="008E038E" w:rsidP="008E038E">
      <w:pPr>
        <w:rPr>
          <w:szCs w:val="24"/>
        </w:rPr>
      </w:pPr>
    </w:p>
    <w:p w14:paraId="4B4AC2DB" w14:textId="77777777" w:rsidR="008E038E" w:rsidRPr="008E038E" w:rsidRDefault="008E038E" w:rsidP="00D06405">
      <w:pPr>
        <w:rPr>
          <w:szCs w:val="24"/>
        </w:rPr>
      </w:pPr>
      <w:r w:rsidRPr="008E038E">
        <w:rPr>
          <w:szCs w:val="24"/>
        </w:rPr>
        <w:t>A certificate is required to enable SSL on the iPython server. If a certificate is not available then create an untrusted certificate:</w:t>
      </w:r>
    </w:p>
    <w:p w14:paraId="0E221C69" w14:textId="77777777" w:rsidR="008E038E" w:rsidRPr="008E038E" w:rsidRDefault="008E038E" w:rsidP="008E038E">
      <w:pPr>
        <w:rPr>
          <w:szCs w:val="24"/>
        </w:rPr>
      </w:pPr>
    </w:p>
    <w:p w14:paraId="4DA89B3F" w14:textId="77777777" w:rsidR="007F17D7" w:rsidRDefault="007F17D7" w:rsidP="008E038E">
      <w:pPr>
        <w:ind w:firstLine="720"/>
        <w:rPr>
          <w:rFonts w:ascii="Courier" w:hAnsi="Courier"/>
          <w:szCs w:val="24"/>
        </w:rPr>
      </w:pPr>
      <w:r>
        <w:rPr>
          <w:rFonts w:ascii="Courier" w:hAnsi="Courier"/>
          <w:szCs w:val="24"/>
        </w:rPr>
        <w:t>cd ~</w:t>
      </w:r>
    </w:p>
    <w:p w14:paraId="58589514" w14:textId="77777777" w:rsidR="008E038E" w:rsidRPr="00180414" w:rsidRDefault="008E038E" w:rsidP="008E038E">
      <w:pPr>
        <w:ind w:firstLine="720"/>
        <w:rPr>
          <w:rFonts w:ascii="Courier" w:hAnsi="Courier"/>
          <w:szCs w:val="24"/>
        </w:rPr>
      </w:pPr>
      <w:r w:rsidRPr="00180414">
        <w:rPr>
          <w:rFonts w:ascii="Courier" w:hAnsi="Courier"/>
          <w:szCs w:val="24"/>
        </w:rPr>
        <w:t>openssl req -x509 -nodes -days 365 -newkey rsa:1024 -keyout virlvm.pem -out virlvm.pem</w:t>
      </w:r>
    </w:p>
    <w:p w14:paraId="595C0E42" w14:textId="77777777" w:rsidR="008E038E" w:rsidRPr="008E038E" w:rsidRDefault="008E038E" w:rsidP="008E038E">
      <w:pPr>
        <w:rPr>
          <w:szCs w:val="24"/>
        </w:rPr>
      </w:pPr>
    </w:p>
    <w:p w14:paraId="3B9BECB1" w14:textId="77777777" w:rsidR="008E038E" w:rsidRPr="008E038E" w:rsidRDefault="008E038E" w:rsidP="00D06405">
      <w:pPr>
        <w:rPr>
          <w:szCs w:val="24"/>
        </w:rPr>
      </w:pPr>
      <w:r w:rsidRPr="008E038E">
        <w:rPr>
          <w:szCs w:val="24"/>
        </w:rPr>
        <w:t>The certificate file name and location are at your discretion. In the example above the file name is virlvm.</w:t>
      </w:r>
      <w:commentRangeStart w:id="44"/>
      <w:r w:rsidRPr="008E038E">
        <w:rPr>
          <w:szCs w:val="24"/>
        </w:rPr>
        <w:t>pem</w:t>
      </w:r>
      <w:commentRangeEnd w:id="44"/>
      <w:r w:rsidR="006D1C4F">
        <w:rPr>
          <w:rStyle w:val="CommentReference"/>
        </w:rPr>
        <w:commentReference w:id="44"/>
      </w:r>
      <w:r w:rsidRPr="008E038E">
        <w:rPr>
          <w:szCs w:val="24"/>
        </w:rPr>
        <w:t xml:space="preserve"> in the current directory.</w:t>
      </w:r>
    </w:p>
    <w:p w14:paraId="67D41FA9" w14:textId="77777777" w:rsidR="008E038E" w:rsidRPr="008E038E" w:rsidRDefault="008E038E" w:rsidP="008E038E">
      <w:pPr>
        <w:rPr>
          <w:szCs w:val="24"/>
        </w:rPr>
      </w:pPr>
    </w:p>
    <w:p w14:paraId="4FCF7CAC" w14:textId="77777777" w:rsidR="008E038E" w:rsidRPr="00180414" w:rsidRDefault="008E038E" w:rsidP="00180414">
      <w:pPr>
        <w:pStyle w:val="ListParagraph"/>
        <w:numPr>
          <w:ilvl w:val="0"/>
          <w:numId w:val="7"/>
        </w:numPr>
        <w:rPr>
          <w:szCs w:val="24"/>
        </w:rPr>
      </w:pPr>
      <w:r w:rsidRPr="00180414">
        <w:rPr>
          <w:szCs w:val="24"/>
        </w:rPr>
        <w:t>Create iPython Profile:</w:t>
      </w:r>
    </w:p>
    <w:p w14:paraId="65EEAA00" w14:textId="77777777" w:rsidR="008E038E" w:rsidRPr="008E038E" w:rsidRDefault="008E038E" w:rsidP="008E038E">
      <w:pPr>
        <w:ind w:left="720"/>
        <w:rPr>
          <w:szCs w:val="24"/>
        </w:rPr>
      </w:pPr>
    </w:p>
    <w:p w14:paraId="0FFCA1D6" w14:textId="77777777" w:rsidR="008E038E" w:rsidRPr="00180414" w:rsidRDefault="008E038E" w:rsidP="008E038E">
      <w:pPr>
        <w:ind w:left="720"/>
        <w:rPr>
          <w:rFonts w:ascii="Courier" w:hAnsi="Courier"/>
          <w:szCs w:val="24"/>
        </w:rPr>
      </w:pPr>
      <w:r w:rsidRPr="00180414">
        <w:rPr>
          <w:rFonts w:ascii="Courier" w:hAnsi="Courier"/>
          <w:szCs w:val="24"/>
        </w:rPr>
        <w:t>ipython profile create learning_lab</w:t>
      </w:r>
    </w:p>
    <w:p w14:paraId="69D94E6E"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50A2BAEF" w14:textId="77777777" w:rsidR="008E038E" w:rsidRPr="008E038E" w:rsidRDefault="00C9151C"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Pr>
          <w:rFonts w:cs="Consolas"/>
          <w:szCs w:val="24"/>
          <w:lang w:val="en-US"/>
        </w:rPr>
        <w:t>Note the directory where the config files are created. For example</w:t>
      </w:r>
      <w:r w:rsidR="008E038E" w:rsidRPr="008E038E">
        <w:rPr>
          <w:rFonts w:cs="Consolas"/>
          <w:szCs w:val="24"/>
          <w:lang w:val="en-US"/>
        </w:rPr>
        <w:t>:</w:t>
      </w:r>
    </w:p>
    <w:p w14:paraId="0DEA4F06"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70E657BE" w14:textId="77777777" w:rsidR="008E038E" w:rsidRPr="00180414"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560"/>
        <w:rPr>
          <w:rFonts w:ascii="Courier" w:hAnsi="Courier" w:cs="Consolas"/>
          <w:szCs w:val="24"/>
          <w:lang w:val="en-US"/>
        </w:rPr>
      </w:pPr>
      <w:r w:rsidRPr="00180414">
        <w:rPr>
          <w:rFonts w:ascii="Courier" w:hAnsi="Courier" w:cs="Consolas"/>
          <w:szCs w:val="24"/>
          <w:lang w:val="en-US"/>
        </w:rPr>
        <w:t>[ProfileCreate] Generating default config file: u'/home/virl/.config/ipython/profile_learning_lab/ipython_config.py'</w:t>
      </w:r>
    </w:p>
    <w:p w14:paraId="4FC10790" w14:textId="77777777" w:rsidR="008E038E" w:rsidRPr="00180414"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560"/>
        <w:rPr>
          <w:rFonts w:ascii="Courier" w:hAnsi="Courier" w:cs="Consolas"/>
          <w:szCs w:val="24"/>
          <w:lang w:val="en-US"/>
        </w:rPr>
      </w:pPr>
      <w:r w:rsidRPr="00180414">
        <w:rPr>
          <w:rFonts w:ascii="Courier" w:hAnsi="Courier" w:cs="Consolas"/>
          <w:szCs w:val="24"/>
          <w:lang w:val="en-US"/>
        </w:rPr>
        <w:t>[ProfileCreate] Generating default config file: u'/home/virl/.config/ipython/profile_learning_lab/ipython_notebook_config.py'</w:t>
      </w:r>
    </w:p>
    <w:p w14:paraId="3B4BFCC0"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6D2C18A1" w14:textId="77777777" w:rsidR="008E038E" w:rsidRPr="00180414" w:rsidRDefault="008E038E" w:rsidP="00180414">
      <w:pPr>
        <w:pStyle w:val="ListParagraph"/>
        <w:widowControl w:val="0"/>
        <w:numPr>
          <w:ilvl w:val="0"/>
          <w:numId w:val="7"/>
        </w:numPr>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sidRPr="00180414">
        <w:rPr>
          <w:rFonts w:cs="Consolas"/>
          <w:szCs w:val="24"/>
          <w:lang w:val="en-US"/>
        </w:rPr>
        <w:t>Edit iPython Notebook Profile:</w:t>
      </w:r>
    </w:p>
    <w:p w14:paraId="4FB9D23F"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26C39B2C" w14:textId="77777777" w:rsidR="008E038E" w:rsidRPr="008E038E"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sidRPr="008E038E">
        <w:rPr>
          <w:rFonts w:cs="Consolas"/>
          <w:szCs w:val="24"/>
          <w:lang w:val="en-US"/>
        </w:rPr>
        <w:t>Edit the profile file that was created by the previous step. For example:</w:t>
      </w:r>
    </w:p>
    <w:p w14:paraId="3924AA1F"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4E9F3782" w14:textId="77777777" w:rsidR="008E038E" w:rsidRPr="00180414"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ascii="Courier" w:hAnsi="Courier" w:cs="Consolas"/>
          <w:szCs w:val="24"/>
          <w:lang w:val="en-US"/>
        </w:rPr>
      </w:pPr>
      <w:r w:rsidRPr="00180414">
        <w:rPr>
          <w:rFonts w:ascii="Courier" w:hAnsi="Courier" w:cs="Consolas"/>
          <w:szCs w:val="24"/>
          <w:lang w:val="en-US"/>
        </w:rPr>
        <w:tab/>
        <w:t>vi ~/.config/ipython/profile_learning_lab/ipython_notebook_config.py</w:t>
      </w:r>
    </w:p>
    <w:p w14:paraId="4D2164AC"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151FEA49" w14:textId="77777777" w:rsidR="008E038E" w:rsidRPr="008E038E"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sidRPr="008E038E">
        <w:rPr>
          <w:rFonts w:cs="Consolas"/>
          <w:szCs w:val="24"/>
          <w:lang w:val="en-US"/>
        </w:rPr>
        <w:t>Insert the following lines into the profile file:</w:t>
      </w:r>
    </w:p>
    <w:p w14:paraId="046BB728"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335E3BB2" w14:textId="77777777" w:rsidR="008E038E" w:rsidRPr="00180414" w:rsidRDefault="008E038E" w:rsidP="008E038E">
      <w:pPr>
        <w:ind w:left="720"/>
        <w:rPr>
          <w:rFonts w:ascii="Courier" w:hAnsi="Courier" w:cs="Consolas"/>
          <w:szCs w:val="24"/>
          <w:lang w:val="en-US"/>
        </w:rPr>
      </w:pPr>
      <w:r w:rsidRPr="00180414">
        <w:rPr>
          <w:rFonts w:ascii="Courier" w:hAnsi="Courier" w:cs="Consolas"/>
          <w:szCs w:val="24"/>
          <w:lang w:val="en-US"/>
        </w:rPr>
        <w:t>c.NotebookApp.password = u'sha1:39e0c1c8eeac:</w:t>
      </w:r>
      <w:commentRangeStart w:id="45"/>
      <w:r w:rsidRPr="00180414">
        <w:rPr>
          <w:rFonts w:ascii="Courier" w:hAnsi="Courier" w:cs="Consolas"/>
          <w:szCs w:val="24"/>
          <w:lang w:val="en-US"/>
        </w:rPr>
        <w:t>7eebe244c251d04c38b75582ddfd14bde8a55c5b</w:t>
      </w:r>
      <w:commentRangeEnd w:id="45"/>
      <w:r w:rsidR="0037545D">
        <w:rPr>
          <w:rStyle w:val="CommentReference"/>
        </w:rPr>
        <w:commentReference w:id="45"/>
      </w:r>
      <w:r w:rsidRPr="00180414">
        <w:rPr>
          <w:rFonts w:ascii="Courier" w:hAnsi="Courier" w:cs="Consolas"/>
          <w:szCs w:val="24"/>
          <w:lang w:val="en-US"/>
        </w:rPr>
        <w:t>'</w:t>
      </w:r>
    </w:p>
    <w:p w14:paraId="4124DE0D" w14:textId="77777777" w:rsidR="008E038E" w:rsidRPr="00180414" w:rsidRDefault="008E038E" w:rsidP="008E038E">
      <w:pPr>
        <w:ind w:left="720"/>
        <w:rPr>
          <w:rFonts w:ascii="Courier" w:hAnsi="Courier" w:cs="Consolas"/>
          <w:szCs w:val="24"/>
          <w:lang w:val="en-US"/>
        </w:rPr>
      </w:pPr>
      <w:r w:rsidRPr="00180414">
        <w:rPr>
          <w:rFonts w:ascii="Courier" w:hAnsi="Courier" w:cs="Consolas"/>
          <w:szCs w:val="24"/>
          <w:lang w:val="en-US"/>
        </w:rPr>
        <w:t>c.NotebookApp.ip = '*'</w:t>
      </w:r>
    </w:p>
    <w:p w14:paraId="3E677004" w14:textId="77777777" w:rsidR="008E038E" w:rsidRPr="00180414" w:rsidRDefault="008E038E" w:rsidP="008E038E">
      <w:pPr>
        <w:ind w:left="720"/>
        <w:rPr>
          <w:rFonts w:ascii="Courier" w:hAnsi="Courier" w:cs="Consolas"/>
          <w:szCs w:val="24"/>
          <w:lang w:val="en-US"/>
        </w:rPr>
      </w:pPr>
      <w:r w:rsidRPr="00180414">
        <w:rPr>
          <w:rFonts w:ascii="Courier" w:hAnsi="Courier" w:cs="Consolas"/>
          <w:szCs w:val="24"/>
          <w:lang w:val="en-US"/>
        </w:rPr>
        <w:t>c.NotebookApp.certfile = u'/home/</w:t>
      </w:r>
      <w:r w:rsidR="006A2FCA">
        <w:rPr>
          <w:rFonts w:ascii="Courier" w:hAnsi="Courier" w:cs="Consolas"/>
          <w:szCs w:val="24"/>
          <w:lang w:val="en-US"/>
        </w:rPr>
        <w:t>cisco</w:t>
      </w:r>
      <w:r w:rsidRPr="00180414">
        <w:rPr>
          <w:rFonts w:ascii="Courier" w:hAnsi="Courier" w:cs="Consolas"/>
          <w:szCs w:val="24"/>
          <w:lang w:val="en-US"/>
        </w:rPr>
        <w:t>/virlvm.pem'</w:t>
      </w:r>
    </w:p>
    <w:p w14:paraId="21411462" w14:textId="77777777" w:rsid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720"/>
        <w:rPr>
          <w:rFonts w:ascii="Courier" w:hAnsi="Courier" w:cs="Consolas"/>
          <w:szCs w:val="24"/>
          <w:lang w:val="en-US"/>
        </w:rPr>
      </w:pPr>
      <w:r w:rsidRPr="00180414">
        <w:rPr>
          <w:rFonts w:ascii="Courier" w:hAnsi="Courier" w:cs="Consolas"/>
          <w:szCs w:val="24"/>
          <w:lang w:val="en-US"/>
        </w:rPr>
        <w:t>c.NotebookApp.port = 8888</w:t>
      </w:r>
    </w:p>
    <w:p w14:paraId="58B7BFA7" w14:textId="77777777" w:rsidR="00EC2D59" w:rsidRPr="00180414" w:rsidRDefault="00EC2D59" w:rsidP="00EC2D59">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720"/>
        <w:rPr>
          <w:rFonts w:ascii="Courier" w:hAnsi="Courier" w:cs="Consolas"/>
          <w:szCs w:val="24"/>
          <w:lang w:val="en-US"/>
        </w:rPr>
      </w:pPr>
      <w:r>
        <w:rPr>
          <w:rFonts w:ascii="Courier" w:hAnsi="Courier" w:cs="Consolas"/>
          <w:szCs w:val="24"/>
          <w:lang w:val="en-US"/>
        </w:rPr>
        <w:t>c.NotebookApp.open_browser = False</w:t>
      </w:r>
    </w:p>
    <w:p w14:paraId="1C405185" w14:textId="77777777" w:rsidR="008E038E" w:rsidRPr="008E038E" w:rsidRDefault="008E038E" w:rsidP="008E038E">
      <w:pPr>
        <w:rPr>
          <w:rFonts w:cs="Consolas"/>
          <w:szCs w:val="24"/>
          <w:lang w:val="en-US"/>
        </w:rPr>
      </w:pPr>
    </w:p>
    <w:p w14:paraId="6A842BB6" w14:textId="77777777" w:rsidR="008E038E" w:rsidRPr="008E038E" w:rsidRDefault="008E038E" w:rsidP="00D06405">
      <w:pPr>
        <w:rPr>
          <w:rFonts w:cs="Consolas"/>
          <w:szCs w:val="24"/>
          <w:lang w:val="en-US"/>
        </w:rPr>
      </w:pPr>
      <w:r w:rsidRPr="008E038E">
        <w:rPr>
          <w:rFonts w:cs="Consolas"/>
          <w:szCs w:val="24"/>
          <w:lang w:val="en-US"/>
        </w:rPr>
        <w:t>… after line 3 which contains:</w:t>
      </w:r>
    </w:p>
    <w:p w14:paraId="6B8DE17F" w14:textId="77777777" w:rsidR="008E038E" w:rsidRPr="008E038E" w:rsidRDefault="008E038E" w:rsidP="008E038E">
      <w:pPr>
        <w:rPr>
          <w:rFonts w:cs="Consolas"/>
          <w:szCs w:val="24"/>
          <w:lang w:val="en-US"/>
        </w:rPr>
      </w:pPr>
    </w:p>
    <w:p w14:paraId="3D10B30F" w14:textId="77777777" w:rsidR="008E038E" w:rsidRPr="00180414" w:rsidRDefault="008E038E" w:rsidP="008E038E">
      <w:pPr>
        <w:ind w:left="720"/>
        <w:rPr>
          <w:rFonts w:ascii="Courier" w:hAnsi="Courier" w:cs="Consolas"/>
          <w:szCs w:val="24"/>
          <w:lang w:val="en-US"/>
        </w:rPr>
      </w:pPr>
      <w:r w:rsidRPr="00180414">
        <w:rPr>
          <w:rFonts w:ascii="Courier" w:hAnsi="Courier" w:cs="Consolas"/>
          <w:szCs w:val="24"/>
          <w:lang w:val="en-US"/>
        </w:rPr>
        <w:t>c = get_config()</w:t>
      </w:r>
    </w:p>
    <w:p w14:paraId="44B20BE8" w14:textId="77777777" w:rsidR="008E038E" w:rsidRPr="008E038E" w:rsidRDefault="008E038E" w:rsidP="008E038E">
      <w:pPr>
        <w:rPr>
          <w:rFonts w:cs="Consolas"/>
          <w:szCs w:val="24"/>
          <w:lang w:val="en-US"/>
        </w:rPr>
      </w:pPr>
    </w:p>
    <w:p w14:paraId="7D7FABBA" w14:textId="77777777" w:rsidR="008E038E" w:rsidRPr="008E038E" w:rsidRDefault="008E038E" w:rsidP="00D06405">
      <w:pPr>
        <w:rPr>
          <w:rFonts w:cs="Consolas"/>
          <w:szCs w:val="24"/>
          <w:lang w:val="en-US"/>
        </w:rPr>
      </w:pPr>
      <w:r w:rsidRPr="008E038E">
        <w:rPr>
          <w:rFonts w:cs="Consolas"/>
          <w:szCs w:val="24"/>
          <w:lang w:val="en-US"/>
        </w:rPr>
        <w:t>Adjust the file name and path of the certificate file to suit the way you provided/created the certificate.</w:t>
      </w:r>
    </w:p>
    <w:p w14:paraId="25EC06B8" w14:textId="77777777" w:rsidR="008E038E" w:rsidRPr="008E038E" w:rsidRDefault="008E038E" w:rsidP="00D06405">
      <w:pPr>
        <w:rPr>
          <w:rFonts w:cs="Consolas"/>
          <w:szCs w:val="24"/>
          <w:lang w:val="en-US"/>
        </w:rPr>
      </w:pPr>
      <w:r w:rsidRPr="008E038E">
        <w:rPr>
          <w:rFonts w:cs="Consolas"/>
          <w:szCs w:val="24"/>
          <w:lang w:val="en-US"/>
        </w:rPr>
        <w:lastRenderedPageBreak/>
        <w:t>Change port 8888 to the free port as per the relevant instruction, above.</w:t>
      </w:r>
    </w:p>
    <w:p w14:paraId="6ACA75F7" w14:textId="77777777" w:rsidR="008E038E" w:rsidRPr="008E038E" w:rsidRDefault="008E038E" w:rsidP="00D06405">
      <w:pPr>
        <w:rPr>
          <w:rFonts w:cs="Consolas"/>
          <w:szCs w:val="24"/>
          <w:lang w:val="en-US"/>
        </w:rPr>
      </w:pPr>
      <w:r w:rsidRPr="008E038E">
        <w:rPr>
          <w:rFonts w:cs="Consolas"/>
          <w:szCs w:val="24"/>
          <w:lang w:val="en-US"/>
        </w:rPr>
        <w:t>The password hash is for “VIRL” (without the quotes).</w:t>
      </w:r>
    </w:p>
    <w:p w14:paraId="741C7C9D" w14:textId="77777777" w:rsidR="008E038E" w:rsidRPr="008E038E" w:rsidRDefault="008E038E" w:rsidP="00180414">
      <w:pPr>
        <w:ind w:left="720"/>
        <w:rPr>
          <w:rFonts w:cs="Consolas"/>
          <w:szCs w:val="24"/>
          <w:lang w:val="en-US"/>
        </w:rPr>
      </w:pPr>
    </w:p>
    <w:p w14:paraId="03E584DB" w14:textId="77777777" w:rsidR="008E038E" w:rsidRPr="008E038E" w:rsidRDefault="008E038E" w:rsidP="00D06405">
      <w:pPr>
        <w:rPr>
          <w:rFonts w:cs="Consolas"/>
          <w:szCs w:val="24"/>
          <w:lang w:val="en-US"/>
        </w:rPr>
      </w:pPr>
      <w:r w:rsidRPr="008E038E">
        <w:rPr>
          <w:rFonts w:cs="Consolas"/>
          <w:szCs w:val="24"/>
          <w:lang w:val="en-US"/>
        </w:rPr>
        <w:t xml:space="preserve">Note: the elegant way to edit the configuration file is to uncomment lines instead of inserting them, as instructed above. It is up to </w:t>
      </w:r>
      <w:commentRangeStart w:id="46"/>
      <w:r w:rsidRPr="008E038E">
        <w:rPr>
          <w:rFonts w:cs="Consolas"/>
          <w:szCs w:val="24"/>
          <w:lang w:val="en-US"/>
        </w:rPr>
        <w:t>you</w:t>
      </w:r>
      <w:commentRangeEnd w:id="46"/>
      <w:r w:rsidR="00816622">
        <w:rPr>
          <w:rStyle w:val="CommentReference"/>
        </w:rPr>
        <w:commentReference w:id="46"/>
      </w:r>
      <w:r w:rsidRPr="008E038E">
        <w:rPr>
          <w:rFonts w:cs="Consolas"/>
          <w:szCs w:val="24"/>
          <w:lang w:val="en-US"/>
        </w:rPr>
        <w:t>.</w:t>
      </w:r>
    </w:p>
    <w:p w14:paraId="172675BE" w14:textId="77777777" w:rsidR="008E038E" w:rsidRPr="008E038E" w:rsidRDefault="008E038E" w:rsidP="00180414">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720"/>
        <w:rPr>
          <w:rFonts w:cs="Consolas"/>
          <w:szCs w:val="24"/>
          <w:lang w:val="en-US"/>
        </w:rPr>
      </w:pPr>
    </w:p>
    <w:p w14:paraId="397FA5A2" w14:textId="77777777" w:rsidR="008E038E" w:rsidRPr="008E038E"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sidRPr="008E038E">
        <w:rPr>
          <w:rFonts w:cs="Consolas"/>
          <w:szCs w:val="24"/>
          <w:lang w:val="en-US"/>
        </w:rPr>
        <w:t>All the instructions above are explained in detail here:</w:t>
      </w:r>
    </w:p>
    <w:p w14:paraId="710206C0" w14:textId="77777777" w:rsidR="008E038E" w:rsidRPr="008E038E" w:rsidRDefault="008E038E" w:rsidP="00180414">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720"/>
        <w:rPr>
          <w:rFonts w:cs="Consolas"/>
          <w:szCs w:val="24"/>
          <w:lang w:val="en-US"/>
        </w:rPr>
      </w:pPr>
    </w:p>
    <w:p w14:paraId="75C9D7DA" w14:textId="77777777" w:rsidR="008E038E" w:rsidRPr="008E038E"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360"/>
        <w:rPr>
          <w:rFonts w:cs="Consolas"/>
          <w:szCs w:val="24"/>
          <w:lang w:val="en-US"/>
        </w:rPr>
      </w:pPr>
      <w:r w:rsidRPr="008E038E">
        <w:rPr>
          <w:rFonts w:cs="Consolas"/>
          <w:szCs w:val="24"/>
          <w:lang w:val="en-US"/>
        </w:rPr>
        <w:tab/>
      </w:r>
      <w:hyperlink r:id="rId26" w:history="1">
        <w:r w:rsidRPr="008E038E">
          <w:rPr>
            <w:rStyle w:val="Hyperlink"/>
            <w:rFonts w:cs="Consolas"/>
            <w:szCs w:val="24"/>
            <w:lang w:val="en-US"/>
          </w:rPr>
          <w:t>http://ipython.org/ipython-doc/2/notebook/public_server.html</w:t>
        </w:r>
      </w:hyperlink>
    </w:p>
    <w:p w14:paraId="5B6AB9CF"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28671E88" w14:textId="77777777" w:rsidR="008E038E" w:rsidRPr="00180414" w:rsidRDefault="008E038E" w:rsidP="00180414">
      <w:pPr>
        <w:pStyle w:val="ListParagraph"/>
        <w:widowControl w:val="0"/>
        <w:numPr>
          <w:ilvl w:val="0"/>
          <w:numId w:val="7"/>
        </w:numPr>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r w:rsidRPr="00180414">
        <w:rPr>
          <w:rFonts w:cs="Consolas"/>
          <w:szCs w:val="24"/>
          <w:lang w:val="en-US"/>
        </w:rPr>
        <w:t>Run the iPython server:</w:t>
      </w:r>
    </w:p>
    <w:p w14:paraId="170B0334"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nsolas"/>
          <w:szCs w:val="24"/>
          <w:lang w:val="en-US"/>
        </w:rPr>
      </w:pPr>
    </w:p>
    <w:p w14:paraId="1C86936C" w14:textId="77777777" w:rsidR="008E038E" w:rsidRPr="00180414"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360"/>
        <w:rPr>
          <w:rFonts w:ascii="Courier" w:hAnsi="Courier" w:cs="Consolas"/>
          <w:szCs w:val="24"/>
          <w:lang w:val="en-US"/>
        </w:rPr>
      </w:pPr>
      <w:r w:rsidRPr="00180414">
        <w:rPr>
          <w:rFonts w:ascii="Courier" w:hAnsi="Courier" w:cs="Consolas"/>
          <w:szCs w:val="24"/>
          <w:lang w:val="en-US"/>
        </w:rPr>
        <w:tab/>
        <w:t>cd ~/git/cosc-learning-labs/src/learning_lab/</w:t>
      </w:r>
    </w:p>
    <w:p w14:paraId="71D24C2E" w14:textId="77777777" w:rsidR="008E038E" w:rsidRPr="00180414"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360"/>
        <w:rPr>
          <w:rFonts w:ascii="Courier" w:hAnsi="Courier" w:cs="Consolas"/>
          <w:szCs w:val="24"/>
          <w:lang w:val="en-US"/>
        </w:rPr>
      </w:pPr>
      <w:r w:rsidRPr="00180414">
        <w:rPr>
          <w:rFonts w:ascii="Courier" w:hAnsi="Courier" w:cs="Consolas"/>
          <w:szCs w:val="24"/>
          <w:lang w:val="en-US"/>
        </w:rPr>
        <w:tab/>
        <w:t xml:space="preserve">ipython notebook </w:t>
      </w:r>
      <w:r w:rsidRPr="00180414">
        <w:rPr>
          <w:rFonts w:ascii="Courier" w:hAnsi="Courier" w:cs="Courier"/>
          <w:szCs w:val="24"/>
          <w:lang w:val="en-US"/>
        </w:rPr>
        <w:t>--profile=learning_lab</w:t>
      </w:r>
    </w:p>
    <w:p w14:paraId="2BC17886" w14:textId="77777777" w:rsid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p>
    <w:p w14:paraId="3839713D" w14:textId="77777777" w:rsidR="00C9151C" w:rsidRDefault="006D0C38"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r>
        <w:rPr>
          <w:rFonts w:cs="Courier"/>
          <w:szCs w:val="24"/>
          <w:lang w:val="en-US"/>
        </w:rPr>
        <w:t>Sample output from starting iPython on the remote computer 172.16.1.1:</w:t>
      </w:r>
    </w:p>
    <w:p w14:paraId="0EBA12B8" w14:textId="77777777" w:rsidR="00D93EDA" w:rsidRDefault="00D93EDA" w:rsidP="00C9151C">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p>
    <w:p w14:paraId="136CE35B" w14:textId="77777777" w:rsidR="00C9151C" w:rsidRPr="00C9151C" w:rsidRDefault="00C9151C" w:rsidP="00C91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C9151C">
        <w:rPr>
          <w:rFonts w:ascii="Courier" w:hAnsi="Courier" w:cs="Menlo Regular"/>
          <w:color w:val="000000"/>
          <w:szCs w:val="24"/>
          <w:lang w:val="en-US"/>
        </w:rPr>
        <w:t>2015-02-10 16:36:30.248 [NotebookApp] Using existing profile dir: u'/home/virl/.ipython/profile_learning_lab'</w:t>
      </w:r>
    </w:p>
    <w:p w14:paraId="535ACA9C" w14:textId="77777777" w:rsidR="00C9151C" w:rsidRPr="00C9151C" w:rsidRDefault="00C9151C" w:rsidP="00C91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C9151C">
        <w:rPr>
          <w:rFonts w:ascii="Courier" w:hAnsi="Courier" w:cs="Menlo Regular"/>
          <w:color w:val="000000"/>
          <w:szCs w:val="24"/>
          <w:lang w:val="en-US"/>
        </w:rPr>
        <w:t>2015-02-10 16:36:30.253 [NotebookApp] Using system MathJax</w:t>
      </w:r>
    </w:p>
    <w:p w14:paraId="5D1BB77C" w14:textId="77777777" w:rsidR="00C9151C" w:rsidRPr="00C9151C" w:rsidRDefault="00C9151C" w:rsidP="00C91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C9151C">
        <w:rPr>
          <w:rFonts w:ascii="Courier" w:hAnsi="Courier" w:cs="Menlo Regular"/>
          <w:color w:val="000000"/>
          <w:szCs w:val="24"/>
          <w:lang w:val="en-US"/>
        </w:rPr>
        <w:t>2015-02-10 16:36:30.259 [NotebookApp] Serving notebooks from local directory: /home/virl/git/cosc-learning-labs/src/learning_lab</w:t>
      </w:r>
    </w:p>
    <w:p w14:paraId="0B5AF0B5" w14:textId="77777777" w:rsidR="00C9151C" w:rsidRPr="00C9151C" w:rsidRDefault="00C9151C" w:rsidP="00C91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C9151C">
        <w:rPr>
          <w:rFonts w:ascii="Courier" w:hAnsi="Courier" w:cs="Menlo Regular"/>
          <w:color w:val="000000"/>
          <w:szCs w:val="24"/>
          <w:lang w:val="en-US"/>
        </w:rPr>
        <w:t>2015-02-10 16:36:30.259 [NotebookApp] The IPython Notebook is running at: https://[all ip addresses on your system]:8888/</w:t>
      </w:r>
    </w:p>
    <w:p w14:paraId="3AD10F5E" w14:textId="77777777" w:rsidR="00C9151C" w:rsidRPr="00C9151C" w:rsidRDefault="00C9151C" w:rsidP="00C91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C9151C">
        <w:rPr>
          <w:rFonts w:ascii="Courier" w:hAnsi="Courier" w:cs="Menlo Regular"/>
          <w:color w:val="000000"/>
          <w:szCs w:val="24"/>
          <w:lang w:val="en-US"/>
        </w:rPr>
        <w:t>2015-02-10 16:36:30.259 [NotebookApp] Use Control-C to stop this server and shut down all kernels (twice to skip confirmation).</w:t>
      </w:r>
    </w:p>
    <w:p w14:paraId="01476B29" w14:textId="77777777" w:rsidR="00C9151C" w:rsidRPr="00C9151C" w:rsidRDefault="00C9151C" w:rsidP="00C9151C">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720"/>
        <w:rPr>
          <w:rFonts w:ascii="Courier" w:hAnsi="Courier" w:cs="Courier"/>
          <w:szCs w:val="24"/>
          <w:lang w:val="en-US"/>
        </w:rPr>
      </w:pPr>
      <w:r w:rsidRPr="00C9151C">
        <w:rPr>
          <w:rFonts w:ascii="Courier" w:hAnsi="Courier" w:cs="Menlo Regular"/>
          <w:color w:val="000000"/>
          <w:szCs w:val="24"/>
          <w:lang w:val="en-US"/>
        </w:rPr>
        <w:t>2015-02-10 16:36:30.259 [NotebookApp] WARNING | No web browser found: could not locate runnable browser.</w:t>
      </w:r>
    </w:p>
    <w:p w14:paraId="2BE6A77D" w14:textId="77777777" w:rsidR="00C9151C" w:rsidRDefault="00C9151C"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p>
    <w:p w14:paraId="4AB4249A" w14:textId="77777777" w:rsidR="006D0C38" w:rsidRDefault="00C9151C"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r>
        <w:rPr>
          <w:rFonts w:cs="Courier"/>
          <w:szCs w:val="24"/>
          <w:lang w:val="en-US"/>
        </w:rPr>
        <w:t>If the computer is headless</w:t>
      </w:r>
      <w:r w:rsidR="006D0C38">
        <w:rPr>
          <w:rFonts w:cs="Courier"/>
          <w:szCs w:val="24"/>
          <w:lang w:val="en-US"/>
        </w:rPr>
        <w:t>, as above,</w:t>
      </w:r>
      <w:r>
        <w:rPr>
          <w:rFonts w:cs="Courier"/>
          <w:szCs w:val="24"/>
          <w:lang w:val="en-US"/>
        </w:rPr>
        <w:t xml:space="preserve"> you will need to open a browser on a different computer.</w:t>
      </w:r>
      <w:r w:rsidR="00D93EDA">
        <w:rPr>
          <w:rFonts w:cs="Courier"/>
          <w:szCs w:val="24"/>
          <w:lang w:val="en-US"/>
        </w:rPr>
        <w:t xml:space="preserve"> </w:t>
      </w:r>
      <w:r w:rsidR="006D0C38">
        <w:rPr>
          <w:rFonts w:cs="Courier"/>
          <w:szCs w:val="24"/>
          <w:lang w:val="en-US"/>
        </w:rPr>
        <w:t xml:space="preserve">The URL to open </w:t>
      </w:r>
      <w:commentRangeStart w:id="47"/>
      <w:r w:rsidR="006D0C38">
        <w:rPr>
          <w:rFonts w:cs="Courier"/>
          <w:szCs w:val="24"/>
          <w:lang w:val="en-US"/>
        </w:rPr>
        <w:t>is</w:t>
      </w:r>
      <w:commentRangeEnd w:id="47"/>
      <w:r w:rsidR="004C1950">
        <w:rPr>
          <w:rStyle w:val="CommentReference"/>
        </w:rPr>
        <w:commentReference w:id="47"/>
      </w:r>
      <w:r w:rsidR="006D0C38">
        <w:rPr>
          <w:rFonts w:cs="Courier"/>
          <w:szCs w:val="24"/>
          <w:lang w:val="en-US"/>
        </w:rPr>
        <w:t>:</w:t>
      </w:r>
    </w:p>
    <w:p w14:paraId="7BED0424" w14:textId="77777777" w:rsidR="006D0C38" w:rsidRDefault="006D0C38" w:rsidP="00D93EDA">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p>
    <w:p w14:paraId="4EC4D9A8" w14:textId="77777777" w:rsidR="006D0C38" w:rsidRDefault="00B16183" w:rsidP="006D0C38">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720"/>
        <w:rPr>
          <w:rFonts w:cs="Courier"/>
          <w:szCs w:val="24"/>
          <w:lang w:val="en-US"/>
        </w:rPr>
      </w:pPr>
      <w:hyperlink r:id="rId27" w:history="1">
        <w:r w:rsidR="006D0C38" w:rsidRPr="00E56058">
          <w:rPr>
            <w:rStyle w:val="Hyperlink"/>
            <w:rFonts w:cs="Courier"/>
            <w:szCs w:val="24"/>
            <w:lang w:val="en-US"/>
          </w:rPr>
          <w:t>https://172.16.1.1:8888</w:t>
        </w:r>
      </w:hyperlink>
    </w:p>
    <w:p w14:paraId="70DED02E" w14:textId="77777777" w:rsidR="006D0C38" w:rsidRDefault="006D0C38" w:rsidP="00D93EDA">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p>
    <w:p w14:paraId="2EE55FDC" w14:textId="77777777" w:rsidR="008E038E" w:rsidRPr="008E038E"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r w:rsidRPr="008E038E">
        <w:rPr>
          <w:rFonts w:cs="Courier"/>
          <w:szCs w:val="24"/>
          <w:lang w:val="en-US"/>
        </w:rPr>
        <w:t xml:space="preserve">Verify that the URL begins with </w:t>
      </w:r>
      <w:hyperlink w:history="1">
        <w:r w:rsidRPr="008E038E">
          <w:rPr>
            <w:rStyle w:val="Hyperlink"/>
            <w:rFonts w:cs="Courier"/>
            <w:szCs w:val="24"/>
            <w:lang w:val="en-US"/>
          </w:rPr>
          <w:t>https://</w:t>
        </w:r>
      </w:hyperlink>
      <w:r w:rsidRPr="008E038E">
        <w:rPr>
          <w:rFonts w:cs="Courier"/>
          <w:szCs w:val="24"/>
          <w:lang w:val="en-US"/>
        </w:rPr>
        <w:t xml:space="preserve"> (not http://) and has a SSL padlock symbol.</w:t>
      </w:r>
    </w:p>
    <w:p w14:paraId="309B4B2C" w14:textId="77777777" w:rsidR="008E038E" w:rsidRPr="008E038E"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r w:rsidRPr="008E038E">
        <w:rPr>
          <w:rFonts w:cs="Courier"/>
          <w:szCs w:val="24"/>
          <w:lang w:val="en-US"/>
        </w:rPr>
        <w:t>If the certificate you provided is untrusted then instruct the browser to accept it.</w:t>
      </w:r>
    </w:p>
    <w:p w14:paraId="509F9F11" w14:textId="77777777" w:rsidR="008E038E" w:rsidRPr="008E038E"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r w:rsidRPr="008E038E">
        <w:rPr>
          <w:rFonts w:cs="Courier"/>
          <w:szCs w:val="24"/>
          <w:lang w:val="en-US"/>
        </w:rPr>
        <w:t>When prompted for the password, as per the screen shot below, enter “VIRL” (don’t enter the quotes).</w:t>
      </w:r>
    </w:p>
    <w:p w14:paraId="16A61EFA"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p>
    <w:p w14:paraId="7DFF2174" w14:textId="77777777" w:rsidR="008E038E" w:rsidRPr="008E038E" w:rsidRDefault="008E038E" w:rsidP="00180414">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560"/>
        <w:rPr>
          <w:rFonts w:cs="Courier"/>
          <w:szCs w:val="24"/>
          <w:lang w:val="en-US"/>
        </w:rPr>
      </w:pPr>
      <w:r w:rsidRPr="008E038E">
        <w:rPr>
          <w:rFonts w:cs="Courier"/>
          <w:noProof/>
          <w:szCs w:val="24"/>
          <w:lang w:val="en-US"/>
        </w:rPr>
        <w:drawing>
          <wp:inline distT="0" distB="0" distL="0" distR="0" wp14:anchorId="65784BF9" wp14:editId="53078060">
            <wp:extent cx="5400000" cy="1046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00" cy="1046026"/>
                    </a:xfrm>
                    <a:prstGeom prst="rect">
                      <a:avLst/>
                    </a:prstGeom>
                    <a:noFill/>
                    <a:ln>
                      <a:noFill/>
                    </a:ln>
                  </pic:spPr>
                </pic:pic>
              </a:graphicData>
            </a:graphic>
          </wp:inline>
        </w:drawing>
      </w:r>
    </w:p>
    <w:p w14:paraId="3FB347AA"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p>
    <w:p w14:paraId="5BD12D95" w14:textId="77777777" w:rsidR="008E038E" w:rsidRPr="00180414" w:rsidRDefault="00993523" w:rsidP="00180414">
      <w:pPr>
        <w:pStyle w:val="ListParagraph"/>
        <w:widowControl w:val="0"/>
        <w:numPr>
          <w:ilvl w:val="0"/>
          <w:numId w:val="7"/>
        </w:numPr>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r>
        <w:rPr>
          <w:rFonts w:cs="Courier"/>
          <w:szCs w:val="24"/>
          <w:lang w:val="en-US"/>
        </w:rPr>
        <w:t>Choose</w:t>
      </w:r>
      <w:r w:rsidR="008E038E" w:rsidRPr="00180414">
        <w:rPr>
          <w:rFonts w:cs="Courier"/>
          <w:szCs w:val="24"/>
          <w:lang w:val="en-US"/>
        </w:rPr>
        <w:t xml:space="preserve"> the COSC Learning Lab</w:t>
      </w:r>
      <w:r>
        <w:rPr>
          <w:rFonts w:cs="Courier"/>
          <w:szCs w:val="24"/>
          <w:lang w:val="en-US"/>
        </w:rPr>
        <w:t xml:space="preserve"> Menu</w:t>
      </w:r>
      <w:r w:rsidR="008E038E" w:rsidRPr="00180414">
        <w:rPr>
          <w:rFonts w:cs="Courier"/>
          <w:szCs w:val="24"/>
          <w:lang w:val="en-US"/>
        </w:rPr>
        <w:t>:</w:t>
      </w:r>
    </w:p>
    <w:p w14:paraId="02CE8B65"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p>
    <w:p w14:paraId="48C64223" w14:textId="77777777" w:rsidR="008E038E" w:rsidRPr="008E038E" w:rsidRDefault="008E038E" w:rsidP="00D06405">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r w:rsidRPr="008E038E">
        <w:rPr>
          <w:rFonts w:cs="Courier"/>
          <w:szCs w:val="24"/>
          <w:lang w:val="en-US"/>
        </w:rPr>
        <w:t>You should see a list of notebooks, including one named Menu, which you should select to open. In the screenshot below you can see “Menu” at the bottom</w:t>
      </w:r>
      <w:r w:rsidR="00180414">
        <w:rPr>
          <w:rFonts w:cs="Courier"/>
          <w:szCs w:val="24"/>
          <w:lang w:val="en-US"/>
        </w:rPr>
        <w:t>, which is the intended starting point:</w:t>
      </w:r>
    </w:p>
    <w:p w14:paraId="78E40524" w14:textId="77777777" w:rsidR="008E038E" w:rsidRPr="008E038E" w:rsidRDefault="008E038E" w:rsidP="008E038E">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rPr>
          <w:rFonts w:cs="Courier"/>
          <w:szCs w:val="24"/>
          <w:lang w:val="en-US"/>
        </w:rPr>
      </w:pPr>
    </w:p>
    <w:p w14:paraId="5EA63169" w14:textId="77777777" w:rsidR="008E038E" w:rsidRPr="008E038E" w:rsidRDefault="008E038E" w:rsidP="00180414">
      <w:pPr>
        <w:widowControl w:val="0"/>
        <w:tabs>
          <w:tab w:val="left" w:pos="560"/>
          <w:tab w:val="left" w:pos="1120"/>
          <w:tab w:val="left" w:pos="1680"/>
          <w:tab w:val="left" w:pos="2240"/>
          <w:tab w:val="left" w:pos="2799"/>
          <w:tab w:val="left" w:pos="3359"/>
          <w:tab w:val="left" w:pos="3919"/>
          <w:tab w:val="left" w:pos="4479"/>
          <w:tab w:val="left" w:pos="5040"/>
          <w:tab w:val="left" w:pos="5600"/>
          <w:tab w:val="left" w:pos="6160"/>
          <w:tab w:val="left" w:pos="6720"/>
        </w:tabs>
        <w:autoSpaceDE w:val="0"/>
        <w:autoSpaceDN w:val="0"/>
        <w:adjustRightInd w:val="0"/>
        <w:ind w:left="560"/>
        <w:rPr>
          <w:rFonts w:cs="Courier"/>
          <w:szCs w:val="24"/>
          <w:lang w:val="en-US"/>
        </w:rPr>
      </w:pPr>
      <w:r w:rsidRPr="008E038E">
        <w:rPr>
          <w:rFonts w:cs="Courier"/>
          <w:noProof/>
          <w:szCs w:val="24"/>
          <w:lang w:val="en-US"/>
        </w:rPr>
        <w:lastRenderedPageBreak/>
        <w:drawing>
          <wp:inline distT="0" distB="0" distL="0" distR="0" wp14:anchorId="61D4B272" wp14:editId="37CEBBDF">
            <wp:extent cx="4330700" cy="4876301"/>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1362" cy="4877046"/>
                    </a:xfrm>
                    <a:prstGeom prst="rect">
                      <a:avLst/>
                    </a:prstGeom>
                    <a:noFill/>
                    <a:ln>
                      <a:noFill/>
                    </a:ln>
                  </pic:spPr>
                </pic:pic>
              </a:graphicData>
            </a:graphic>
          </wp:inline>
        </w:drawing>
      </w:r>
    </w:p>
    <w:p w14:paraId="28C26263" w14:textId="77777777" w:rsidR="00C739D6" w:rsidRPr="00C739D6" w:rsidRDefault="00C739D6" w:rsidP="00B67EE0">
      <w:pPr>
        <w:pStyle w:val="Heading3"/>
      </w:pPr>
      <w:bookmarkStart w:id="48" w:name="_Toc285726980"/>
      <w:r>
        <w:t>8</w:t>
      </w:r>
      <w:r w:rsidRPr="00C739D6">
        <w:t>. Eclipse</w:t>
      </w:r>
      <w:r w:rsidR="008021FD">
        <w:t xml:space="preserve"> </w:t>
      </w:r>
      <w:commentRangeStart w:id="49"/>
      <w:r w:rsidR="008021FD">
        <w:t>IDE</w:t>
      </w:r>
      <w:bookmarkEnd w:id="48"/>
      <w:commentRangeEnd w:id="49"/>
      <w:r w:rsidR="002D2CF4">
        <w:rPr>
          <w:rStyle w:val="CommentReference"/>
          <w:rFonts w:ascii="Verdana" w:hAnsi="Verdana" w:cs="Times New Roman"/>
          <w:b w:val="0"/>
        </w:rPr>
        <w:commentReference w:id="49"/>
      </w:r>
    </w:p>
    <w:p w14:paraId="44453041" w14:textId="77777777" w:rsidR="00C739D6" w:rsidRDefault="00C739D6" w:rsidP="008021FD"/>
    <w:p w14:paraId="2D59019C" w14:textId="77777777" w:rsidR="008021FD" w:rsidRPr="008021FD" w:rsidRDefault="008021FD" w:rsidP="008021FD">
      <w:pPr>
        <w:rPr>
          <w:i/>
        </w:rPr>
      </w:pPr>
      <w:r w:rsidRPr="008021FD">
        <w:rPr>
          <w:i/>
        </w:rPr>
        <w:t>This step is only necessary if you want to edit and run the sample code using Eclipse IDE.</w:t>
      </w:r>
    </w:p>
    <w:p w14:paraId="4A9F88E6" w14:textId="77777777" w:rsidR="008021FD" w:rsidRPr="00C739D6" w:rsidRDefault="008021FD" w:rsidP="008021FD"/>
    <w:p w14:paraId="6553C77A" w14:textId="77777777" w:rsidR="00C739D6" w:rsidRPr="00D06405" w:rsidRDefault="00C739D6" w:rsidP="00D06405">
      <w:r w:rsidRPr="00D06405">
        <w:t>On Ubuntu:</w:t>
      </w:r>
    </w:p>
    <w:p w14:paraId="5A18910C" w14:textId="77777777" w:rsidR="00C739D6" w:rsidRPr="00D06405" w:rsidRDefault="00C739D6" w:rsidP="00C739D6">
      <w:pPr>
        <w:pStyle w:val="HTMLPreformatted"/>
        <w:rPr>
          <w:rFonts w:ascii="Verdana" w:hAnsi="Verdana"/>
        </w:rPr>
      </w:pPr>
    </w:p>
    <w:p w14:paraId="7B81719E" w14:textId="77777777" w:rsidR="00C739D6" w:rsidRPr="00D06405" w:rsidRDefault="00C739D6" w:rsidP="00C739D6">
      <w:pPr>
        <w:pStyle w:val="HTMLPreformatted"/>
        <w:ind w:left="720"/>
      </w:pPr>
      <w:r w:rsidRPr="00D06405">
        <w:t xml:space="preserve">sudo apt-get install </w:t>
      </w:r>
      <w:commentRangeStart w:id="50"/>
      <w:r w:rsidRPr="00D06405">
        <w:t>eclipse</w:t>
      </w:r>
      <w:commentRangeEnd w:id="50"/>
      <w:r w:rsidR="00861163">
        <w:rPr>
          <w:rStyle w:val="CommentReference"/>
          <w:rFonts w:ascii="Verdana" w:hAnsi="Verdana" w:cs="Times New Roman"/>
        </w:rPr>
        <w:commentReference w:id="50"/>
      </w:r>
    </w:p>
    <w:p w14:paraId="2FF0A8B2" w14:textId="77777777" w:rsidR="00C739D6" w:rsidRPr="00D06405" w:rsidRDefault="00C739D6" w:rsidP="00C739D6">
      <w:pPr>
        <w:pStyle w:val="HTMLPreformatted"/>
        <w:rPr>
          <w:rFonts w:ascii="Verdana" w:hAnsi="Verdana"/>
        </w:rPr>
      </w:pPr>
    </w:p>
    <w:p w14:paraId="3E847687" w14:textId="77777777" w:rsidR="00C739D6" w:rsidRPr="00D06405" w:rsidRDefault="00C739D6" w:rsidP="00D06405">
      <w:r w:rsidRPr="00D06405">
        <w:t xml:space="preserve">Update site: </w:t>
      </w:r>
    </w:p>
    <w:p w14:paraId="7AC3E5EB" w14:textId="77777777" w:rsidR="00C739D6" w:rsidRPr="00D06405" w:rsidRDefault="00C739D6" w:rsidP="00C739D6">
      <w:pPr>
        <w:pStyle w:val="HTMLPreformatted"/>
        <w:rPr>
          <w:rFonts w:ascii="Verdana" w:hAnsi="Verdana"/>
        </w:rPr>
      </w:pPr>
    </w:p>
    <w:p w14:paraId="48585026" w14:textId="77777777" w:rsidR="00C739D6" w:rsidRPr="00D06405" w:rsidRDefault="00C739D6" w:rsidP="00C739D6">
      <w:pPr>
        <w:pStyle w:val="HTMLPreformatted"/>
        <w:ind w:left="720"/>
        <w:rPr>
          <w:rStyle w:val="Hyperlink"/>
        </w:rPr>
      </w:pPr>
      <w:r w:rsidRPr="00D06405">
        <w:t>pydev - http://pydev.sf.net/updates/</w:t>
      </w:r>
    </w:p>
    <w:p w14:paraId="7F078B4E" w14:textId="77777777" w:rsidR="00C739D6" w:rsidRPr="00D06405" w:rsidRDefault="00C739D6" w:rsidP="00C739D6">
      <w:pPr>
        <w:pStyle w:val="HTMLPreformatted"/>
        <w:ind w:left="720"/>
        <w:rPr>
          <w:rStyle w:val="Hyperlink"/>
          <w:rFonts w:ascii="Verdana" w:hAnsi="Verdana"/>
        </w:rPr>
      </w:pPr>
    </w:p>
    <w:p w14:paraId="5F7836CE" w14:textId="77777777" w:rsidR="00820080" w:rsidRDefault="00820080" w:rsidP="00D06405">
      <w:pPr>
        <w:rPr>
          <w:lang w:val="en-US"/>
        </w:rPr>
      </w:pPr>
      <w:r>
        <w:rPr>
          <w:lang w:val="en-US"/>
        </w:rPr>
        <w:t>Relevant discussion of pydev and Eclipse:</w:t>
      </w:r>
    </w:p>
    <w:p w14:paraId="21DB6643" w14:textId="77777777" w:rsidR="00820080" w:rsidRDefault="00820080" w:rsidP="00D06405">
      <w:pPr>
        <w:rPr>
          <w:lang w:val="en-US"/>
        </w:rPr>
      </w:pPr>
    </w:p>
    <w:p w14:paraId="78EEE19E" w14:textId="77777777" w:rsidR="00820080" w:rsidRDefault="00B16183" w:rsidP="00820080">
      <w:pPr>
        <w:ind w:left="720"/>
        <w:rPr>
          <w:lang w:val="en-US"/>
        </w:rPr>
      </w:pPr>
      <w:hyperlink r:id="rId30" w:history="1">
        <w:r w:rsidR="00820080" w:rsidRPr="00CC10A0">
          <w:rPr>
            <w:rStyle w:val="Hyperlink"/>
            <w:lang w:val="en-US"/>
          </w:rPr>
          <w:t>http://ntraft.com/eclipse-with-pydev-and-virtualenv</w:t>
        </w:r>
      </w:hyperlink>
    </w:p>
    <w:p w14:paraId="7F525CF6" w14:textId="77777777" w:rsidR="00820080" w:rsidRDefault="00820080" w:rsidP="00D06405">
      <w:pPr>
        <w:rPr>
          <w:lang w:val="en-US"/>
        </w:rPr>
      </w:pPr>
    </w:p>
    <w:p w14:paraId="15C53F3B" w14:textId="77777777" w:rsidR="00C739D6" w:rsidRPr="00D06405" w:rsidRDefault="00C739D6" w:rsidP="00D06405">
      <w:pPr>
        <w:rPr>
          <w:lang w:val="en-US"/>
        </w:rPr>
      </w:pPr>
      <w:r w:rsidRPr="00D06405">
        <w:rPr>
          <w:lang w:val="en-US"/>
        </w:rPr>
        <w:t>The best place to set the environment variable NETWORK_PROFILE is:</w:t>
      </w:r>
    </w:p>
    <w:p w14:paraId="4B1789A2" w14:textId="77777777" w:rsidR="00C739D6" w:rsidRPr="00D06405" w:rsidRDefault="00C739D6" w:rsidP="00C739D6">
      <w:pPr>
        <w:widowControl w:val="0"/>
        <w:autoSpaceDE w:val="0"/>
        <w:autoSpaceDN w:val="0"/>
        <w:adjustRightInd w:val="0"/>
        <w:rPr>
          <w:rFonts w:ascii="Calibri" w:hAnsi="Calibri" w:cs="Calibri"/>
          <w:lang w:val="en-US"/>
        </w:rPr>
      </w:pPr>
    </w:p>
    <w:p w14:paraId="6107E577" w14:textId="77777777" w:rsidR="00C739D6" w:rsidRPr="00D06405" w:rsidRDefault="00C739D6" w:rsidP="00D06405">
      <w:pPr>
        <w:ind w:left="720"/>
        <w:rPr>
          <w:lang w:val="en-US"/>
        </w:rPr>
      </w:pPr>
      <w:r w:rsidRPr="00D06405">
        <w:rPr>
          <w:lang w:val="en-US"/>
        </w:rPr>
        <w:t>Eclipse -&gt; Preferences… -&gt; PyDev -&gt; Interpreters -&gt; Python Interpreter -&gt; Environment</w:t>
      </w:r>
      <w:r w:rsidR="00F6645D" w:rsidRPr="00D06405">
        <w:rPr>
          <w:lang w:val="en-US"/>
        </w:rPr>
        <w:t xml:space="preserve"> (tab) -&gt; </w:t>
      </w:r>
      <w:r w:rsidRPr="00D06405">
        <w:rPr>
          <w:lang w:val="en-US"/>
        </w:rPr>
        <w:t>New…</w:t>
      </w:r>
      <w:r w:rsidR="00F6645D" w:rsidRPr="00D06405">
        <w:rPr>
          <w:lang w:val="en-US"/>
        </w:rPr>
        <w:t xml:space="preserve"> (button in lower panel)</w:t>
      </w:r>
    </w:p>
    <w:p w14:paraId="06FAE95D" w14:textId="77777777" w:rsidR="00C739D6" w:rsidRPr="00D06405" w:rsidRDefault="00C739D6" w:rsidP="00C739D6">
      <w:pPr>
        <w:pStyle w:val="HTMLPreformatted"/>
        <w:rPr>
          <w:rStyle w:val="Hyperlink"/>
          <w:rFonts w:ascii="Verdana" w:hAnsi="Verdana"/>
        </w:rPr>
      </w:pPr>
    </w:p>
    <w:p w14:paraId="62D7542C" w14:textId="77777777" w:rsidR="00F6645D" w:rsidRPr="00D06405" w:rsidRDefault="00F6645D" w:rsidP="00F6645D">
      <w:pPr>
        <w:widowControl w:val="0"/>
        <w:autoSpaceDE w:val="0"/>
        <w:autoSpaceDN w:val="0"/>
        <w:adjustRightInd w:val="0"/>
      </w:pPr>
      <w:r w:rsidRPr="00D06405">
        <w:t xml:space="preserve">In the screen-shot, below, the environment variable NETWORK_PROFILE is highlighted </w:t>
      </w:r>
      <w:r w:rsidRPr="00D06405">
        <w:lastRenderedPageBreak/>
        <w:t>and has the value “sandbox”.</w:t>
      </w:r>
    </w:p>
    <w:p w14:paraId="79C50F72" w14:textId="77777777" w:rsidR="00447829" w:rsidRDefault="00447829" w:rsidP="00405D4D">
      <w:pPr>
        <w:rPr>
          <w:szCs w:val="24"/>
        </w:rPr>
      </w:pPr>
    </w:p>
    <w:p w14:paraId="17EE8519" w14:textId="77777777" w:rsidR="00C739D6" w:rsidRDefault="00C739D6" w:rsidP="00405D4D">
      <w:pPr>
        <w:rPr>
          <w:szCs w:val="24"/>
        </w:rPr>
      </w:pPr>
      <w:r>
        <w:rPr>
          <w:noProof/>
          <w:szCs w:val="24"/>
          <w:lang w:val="en-US"/>
        </w:rPr>
        <w:drawing>
          <wp:inline distT="0" distB="0" distL="0" distR="0" wp14:anchorId="110A288A" wp14:editId="4DC1F765">
            <wp:extent cx="7200900" cy="46863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00900" cy="4686300"/>
                    </a:xfrm>
                    <a:prstGeom prst="rect">
                      <a:avLst/>
                    </a:prstGeom>
                    <a:noFill/>
                    <a:ln>
                      <a:noFill/>
                    </a:ln>
                  </pic:spPr>
                </pic:pic>
              </a:graphicData>
            </a:graphic>
          </wp:inline>
        </w:drawing>
      </w:r>
    </w:p>
    <w:p w14:paraId="3474CD26" w14:textId="77777777" w:rsidR="006E1B15" w:rsidRDefault="006E1B15" w:rsidP="00405D4D">
      <w:pPr>
        <w:rPr>
          <w:szCs w:val="24"/>
        </w:rPr>
      </w:pPr>
    </w:p>
    <w:p w14:paraId="7FEF0610" w14:textId="77777777" w:rsidR="006E1B15" w:rsidRDefault="006E1B15" w:rsidP="00405D4D">
      <w:pPr>
        <w:rPr>
          <w:szCs w:val="24"/>
        </w:rPr>
      </w:pPr>
      <w:r>
        <w:rPr>
          <w:szCs w:val="24"/>
        </w:rPr>
        <w:t>Import the project into Eclipse:</w:t>
      </w:r>
    </w:p>
    <w:p w14:paraId="0FC89D29" w14:textId="77777777" w:rsidR="006E1B15" w:rsidRDefault="006E1B15" w:rsidP="00405D4D">
      <w:pPr>
        <w:rPr>
          <w:szCs w:val="24"/>
        </w:rPr>
      </w:pPr>
    </w:p>
    <w:p w14:paraId="1E41DF6D" w14:textId="77777777" w:rsidR="006E1B15" w:rsidRDefault="006E1B15" w:rsidP="006E1B15">
      <w:pPr>
        <w:ind w:left="720"/>
        <w:rPr>
          <w:szCs w:val="24"/>
        </w:rPr>
      </w:pPr>
      <w:r>
        <w:rPr>
          <w:szCs w:val="24"/>
        </w:rPr>
        <w:t>File -&gt; Import … -&gt; General -&gt; Exist</w:t>
      </w:r>
      <w:r w:rsidR="008C7D73">
        <w:rPr>
          <w:szCs w:val="24"/>
        </w:rPr>
        <w:t xml:space="preserve">ing Projects into Workspace -&gt; Next (button) -&gt; Select root directory: </w:t>
      </w:r>
    </w:p>
    <w:p w14:paraId="60250E8B" w14:textId="77777777" w:rsidR="008C7D73" w:rsidRDefault="008C7D73" w:rsidP="006E1B15">
      <w:pPr>
        <w:ind w:left="720"/>
        <w:rPr>
          <w:szCs w:val="24"/>
        </w:rPr>
      </w:pPr>
    </w:p>
    <w:p w14:paraId="08ABE24F" w14:textId="77777777" w:rsidR="008C7D73" w:rsidRDefault="008C7D73" w:rsidP="008C7D73">
      <w:pPr>
        <w:rPr>
          <w:szCs w:val="24"/>
        </w:rPr>
      </w:pPr>
      <w:r>
        <w:rPr>
          <w:szCs w:val="24"/>
        </w:rPr>
        <w:t>Enter the path to the directory that you previously cloned from git, named:</w:t>
      </w:r>
    </w:p>
    <w:p w14:paraId="4515B52F" w14:textId="77777777" w:rsidR="008C7D73" w:rsidRDefault="008C7D73" w:rsidP="008C7D73">
      <w:pPr>
        <w:rPr>
          <w:szCs w:val="24"/>
        </w:rPr>
      </w:pPr>
    </w:p>
    <w:p w14:paraId="6CD4A6A9" w14:textId="77777777" w:rsidR="008C7D73" w:rsidRPr="008C7D73" w:rsidRDefault="008C7D73" w:rsidP="008C7D73">
      <w:pPr>
        <w:ind w:left="720"/>
        <w:rPr>
          <w:rFonts w:ascii="Courier" w:hAnsi="Courier"/>
          <w:szCs w:val="24"/>
        </w:rPr>
      </w:pPr>
      <w:r w:rsidRPr="008C7D73">
        <w:rPr>
          <w:rFonts w:ascii="Courier" w:hAnsi="Courier"/>
          <w:szCs w:val="24"/>
        </w:rPr>
        <w:t>cosc-learning-labs</w:t>
      </w:r>
    </w:p>
    <w:p w14:paraId="350A9263" w14:textId="77777777" w:rsidR="008C7D73" w:rsidRDefault="008C7D73" w:rsidP="008C7D73">
      <w:pPr>
        <w:rPr>
          <w:szCs w:val="24"/>
        </w:rPr>
      </w:pPr>
    </w:p>
    <w:p w14:paraId="719EB681" w14:textId="77777777" w:rsidR="008C7D73" w:rsidRDefault="008C7D73" w:rsidP="008C7D73">
      <w:pPr>
        <w:rPr>
          <w:szCs w:val="24"/>
        </w:rPr>
      </w:pPr>
      <w:r>
        <w:rPr>
          <w:szCs w:val="24"/>
        </w:rPr>
        <w:t>Open the project in the Explorer view and expand directories:</w:t>
      </w:r>
    </w:p>
    <w:p w14:paraId="70CC6B32" w14:textId="77777777" w:rsidR="008C7D73" w:rsidRDefault="008C7D73" w:rsidP="008C7D73">
      <w:pPr>
        <w:rPr>
          <w:szCs w:val="24"/>
        </w:rPr>
      </w:pPr>
    </w:p>
    <w:p w14:paraId="6D395293" w14:textId="77777777" w:rsidR="008C7D73" w:rsidRDefault="008C7D73" w:rsidP="008C7D73">
      <w:pPr>
        <w:ind w:left="720"/>
        <w:rPr>
          <w:rFonts w:ascii="Courier" w:hAnsi="Courier"/>
          <w:szCs w:val="24"/>
        </w:rPr>
      </w:pPr>
      <w:r w:rsidRPr="008C7D73">
        <w:rPr>
          <w:rFonts w:ascii="Courier" w:hAnsi="Courier"/>
          <w:szCs w:val="24"/>
        </w:rPr>
        <w:t>cosc-learning-labs</w:t>
      </w:r>
      <w:r>
        <w:rPr>
          <w:rFonts w:ascii="Courier" w:hAnsi="Courier"/>
          <w:szCs w:val="24"/>
        </w:rPr>
        <w:t xml:space="preserve"> -&gt; src -&gt; learning_lab</w:t>
      </w:r>
    </w:p>
    <w:p w14:paraId="4B21C385" w14:textId="77777777" w:rsidR="008C7D73" w:rsidRDefault="008C7D73" w:rsidP="008C7D73">
      <w:pPr>
        <w:ind w:left="720"/>
        <w:rPr>
          <w:rFonts w:ascii="Courier" w:hAnsi="Courier"/>
          <w:szCs w:val="24"/>
        </w:rPr>
      </w:pPr>
    </w:p>
    <w:p w14:paraId="6956915E" w14:textId="77777777" w:rsidR="008C7D73" w:rsidRDefault="008C7D73" w:rsidP="008C7D73">
      <w:pPr>
        <w:rPr>
          <w:szCs w:val="24"/>
        </w:rPr>
      </w:pPr>
      <w:r>
        <w:rPr>
          <w:szCs w:val="24"/>
        </w:rPr>
        <w:t>Select a script, as shown below in the screen-shot:</w:t>
      </w:r>
    </w:p>
    <w:p w14:paraId="3913AB00" w14:textId="77777777" w:rsidR="008C7D73" w:rsidRPr="008C7D73" w:rsidRDefault="008C7D73" w:rsidP="008C7D73">
      <w:pPr>
        <w:rPr>
          <w:rFonts w:ascii="Courier" w:hAnsi="Courier"/>
          <w:szCs w:val="24"/>
        </w:rPr>
      </w:pPr>
    </w:p>
    <w:p w14:paraId="4293EF66" w14:textId="77777777" w:rsidR="008C7D73" w:rsidRDefault="008C7D73" w:rsidP="008C7D73">
      <w:pPr>
        <w:rPr>
          <w:szCs w:val="24"/>
        </w:rPr>
      </w:pPr>
    </w:p>
    <w:p w14:paraId="4053F213" w14:textId="77777777" w:rsidR="008C7D73" w:rsidRDefault="008C7D73" w:rsidP="008C7D73">
      <w:pPr>
        <w:rPr>
          <w:szCs w:val="24"/>
        </w:rPr>
      </w:pPr>
      <w:r>
        <w:rPr>
          <w:noProof/>
          <w:szCs w:val="24"/>
          <w:lang w:val="en-US"/>
        </w:rPr>
        <w:lastRenderedPageBreak/>
        <w:drawing>
          <wp:inline distT="0" distB="0" distL="0" distR="0" wp14:anchorId="253CBF8D" wp14:editId="268D403E">
            <wp:extent cx="3429000" cy="3670691"/>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555" cy="3671285"/>
                    </a:xfrm>
                    <a:prstGeom prst="rect">
                      <a:avLst/>
                    </a:prstGeom>
                    <a:noFill/>
                    <a:ln>
                      <a:noFill/>
                    </a:ln>
                  </pic:spPr>
                </pic:pic>
              </a:graphicData>
            </a:graphic>
          </wp:inline>
        </w:drawing>
      </w:r>
    </w:p>
    <w:p w14:paraId="6F7A8A75" w14:textId="77777777" w:rsidR="008C7D73" w:rsidRDefault="008C7D73" w:rsidP="008C7D73">
      <w:pPr>
        <w:rPr>
          <w:szCs w:val="24"/>
        </w:rPr>
      </w:pPr>
    </w:p>
    <w:p w14:paraId="4B1E9640" w14:textId="77777777" w:rsidR="008C7D73" w:rsidRDefault="008C7D73" w:rsidP="008C7D73">
      <w:pPr>
        <w:rPr>
          <w:szCs w:val="24"/>
        </w:rPr>
      </w:pPr>
      <w:r>
        <w:rPr>
          <w:szCs w:val="24"/>
        </w:rPr>
        <w:t>Run a script using the toolbar button (green, looks like a ‘play’ symbol</w:t>
      </w:r>
      <w:r w:rsidR="00ED28A9">
        <w:rPr>
          <w:szCs w:val="24"/>
        </w:rPr>
        <w:t>) or use the context menu:</w:t>
      </w:r>
    </w:p>
    <w:p w14:paraId="6F76F6E1" w14:textId="77777777" w:rsidR="00ED28A9" w:rsidRDefault="00ED28A9" w:rsidP="008C7D73">
      <w:pPr>
        <w:rPr>
          <w:szCs w:val="24"/>
        </w:rPr>
      </w:pPr>
    </w:p>
    <w:p w14:paraId="41EA0994" w14:textId="77777777" w:rsidR="00ED28A9" w:rsidRDefault="00ED28A9" w:rsidP="00ED28A9">
      <w:pPr>
        <w:ind w:left="720"/>
        <w:rPr>
          <w:szCs w:val="24"/>
        </w:rPr>
      </w:pPr>
      <w:r>
        <w:rPr>
          <w:szCs w:val="24"/>
        </w:rPr>
        <w:t>Run As -&gt; Python Run</w:t>
      </w:r>
    </w:p>
    <w:p w14:paraId="4A7E45B6" w14:textId="77777777" w:rsidR="00ED28A9" w:rsidRDefault="00ED28A9" w:rsidP="00ED28A9">
      <w:pPr>
        <w:ind w:left="720"/>
        <w:rPr>
          <w:szCs w:val="24"/>
        </w:rPr>
      </w:pPr>
    </w:p>
    <w:p w14:paraId="694533E0" w14:textId="77777777" w:rsidR="00ED28A9" w:rsidRDefault="00ED28A9" w:rsidP="00ED28A9">
      <w:pPr>
        <w:rPr>
          <w:szCs w:val="24"/>
        </w:rPr>
      </w:pPr>
      <w:r>
        <w:rPr>
          <w:szCs w:val="24"/>
        </w:rPr>
        <w:t>The Console View will contain the output of the selected script, as shown below in the screen shot:</w:t>
      </w:r>
    </w:p>
    <w:p w14:paraId="1EE413A2" w14:textId="77777777" w:rsidR="00ED28A9" w:rsidRDefault="00ED28A9" w:rsidP="00ED28A9">
      <w:pPr>
        <w:rPr>
          <w:szCs w:val="24"/>
        </w:rPr>
      </w:pPr>
    </w:p>
    <w:p w14:paraId="2ED1FFF9" w14:textId="77777777" w:rsidR="00ED28A9" w:rsidRDefault="00D57D13" w:rsidP="00ED28A9">
      <w:pPr>
        <w:rPr>
          <w:szCs w:val="24"/>
        </w:rPr>
      </w:pPr>
      <w:r>
        <w:rPr>
          <w:noProof/>
          <w:szCs w:val="24"/>
          <w:lang w:val="en-US"/>
        </w:rPr>
        <w:drawing>
          <wp:inline distT="0" distB="0" distL="0" distR="0" wp14:anchorId="13E650F6" wp14:editId="05BC96F5">
            <wp:extent cx="7200900" cy="104140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00900" cy="1041400"/>
                    </a:xfrm>
                    <a:prstGeom prst="rect">
                      <a:avLst/>
                    </a:prstGeom>
                    <a:noFill/>
                    <a:ln>
                      <a:noFill/>
                    </a:ln>
                  </pic:spPr>
                </pic:pic>
              </a:graphicData>
            </a:graphic>
          </wp:inline>
        </w:drawing>
      </w:r>
    </w:p>
    <w:p w14:paraId="4955D04B" w14:textId="77777777" w:rsidR="00F516C9" w:rsidRDefault="00F516C9" w:rsidP="00ED28A9">
      <w:pPr>
        <w:rPr>
          <w:szCs w:val="24"/>
        </w:rPr>
      </w:pPr>
    </w:p>
    <w:p w14:paraId="7C24A91B" w14:textId="77777777" w:rsidR="00D57D13" w:rsidRDefault="00F516C9" w:rsidP="00ED28A9">
      <w:pPr>
        <w:rPr>
          <w:szCs w:val="24"/>
        </w:rPr>
      </w:pPr>
      <w:r>
        <w:rPr>
          <w:szCs w:val="24"/>
        </w:rPr>
        <w:t>T</w:t>
      </w:r>
      <w:r w:rsidR="00D57D13">
        <w:rPr>
          <w:szCs w:val="24"/>
        </w:rPr>
        <w:t>he green ‘Relaunch’ button in the toolbar of the Console View, above</w:t>
      </w:r>
      <w:r>
        <w:rPr>
          <w:szCs w:val="24"/>
        </w:rPr>
        <w:t>, will</w:t>
      </w:r>
      <w:r w:rsidR="00D57D13">
        <w:rPr>
          <w:szCs w:val="24"/>
        </w:rPr>
        <w:t xml:space="preserve"> re-run the same script. </w:t>
      </w:r>
      <w:r w:rsidR="00DF37F0">
        <w:rPr>
          <w:szCs w:val="24"/>
        </w:rPr>
        <w:t xml:space="preserve">It is especially </w:t>
      </w:r>
      <w:r w:rsidR="00D57D13">
        <w:rPr>
          <w:szCs w:val="24"/>
        </w:rPr>
        <w:t xml:space="preserve">convenient when </w:t>
      </w:r>
      <w:r w:rsidR="002D5BF9">
        <w:rPr>
          <w:szCs w:val="24"/>
        </w:rPr>
        <w:t>repeat</w:t>
      </w:r>
      <w:r>
        <w:rPr>
          <w:szCs w:val="24"/>
        </w:rPr>
        <w:t>edly editing and running</w:t>
      </w:r>
      <w:r w:rsidR="00DF37F0">
        <w:rPr>
          <w:szCs w:val="24"/>
        </w:rPr>
        <w:t>.</w:t>
      </w:r>
    </w:p>
    <w:p w14:paraId="2578652D" w14:textId="77777777" w:rsidR="008F4AB1" w:rsidRDefault="008F4AB1" w:rsidP="008F4AB1">
      <w:pPr>
        <w:pStyle w:val="Heading2"/>
      </w:pPr>
      <w:bookmarkStart w:id="51" w:name="_Toc285726981"/>
      <w:r>
        <w:t>Appendices</w:t>
      </w:r>
      <w:bookmarkEnd w:id="51"/>
    </w:p>
    <w:p w14:paraId="16CE2646" w14:textId="77777777" w:rsidR="00F23C65" w:rsidRDefault="00D06405" w:rsidP="00F23C65">
      <w:r>
        <w:t xml:space="preserve">Each appendix contains miscellaneous </w:t>
      </w:r>
      <w:r w:rsidR="00F23C65">
        <w:t>information relate</w:t>
      </w:r>
      <w:r>
        <w:t>d to Virl VM or COSC.</w:t>
      </w:r>
    </w:p>
    <w:p w14:paraId="7D9F045F" w14:textId="77777777" w:rsidR="008F4AB1" w:rsidRDefault="00B95CC0" w:rsidP="00B95CC0">
      <w:pPr>
        <w:pStyle w:val="Heading3"/>
      </w:pPr>
      <w:bookmarkStart w:id="52" w:name="_Toc285726982"/>
      <w:r>
        <w:t xml:space="preserve">Virl VM on Rack </w:t>
      </w:r>
      <w:commentRangeStart w:id="53"/>
      <w:r>
        <w:t>Space</w:t>
      </w:r>
      <w:bookmarkEnd w:id="52"/>
      <w:commentRangeEnd w:id="53"/>
      <w:r w:rsidR="008D20D8">
        <w:rPr>
          <w:rStyle w:val="CommentReference"/>
          <w:rFonts w:ascii="Verdana" w:hAnsi="Verdana" w:cs="Times New Roman"/>
          <w:b w:val="0"/>
        </w:rPr>
        <w:commentReference w:id="53"/>
      </w:r>
    </w:p>
    <w:p w14:paraId="5877B283" w14:textId="77777777" w:rsidR="00B95CC0" w:rsidRDefault="00B95CC0" w:rsidP="00B95CC0">
      <w:pPr>
        <w:rPr>
          <w:rFonts w:cs="Calibri"/>
          <w:szCs w:val="24"/>
        </w:rPr>
      </w:pPr>
    </w:p>
    <w:p w14:paraId="03082B21" w14:textId="77777777" w:rsidR="00B95CC0" w:rsidRPr="00D02B21" w:rsidRDefault="00B95CC0" w:rsidP="00B95CC0">
      <w:pPr>
        <w:rPr>
          <w:rFonts w:cs="Calibri"/>
          <w:szCs w:val="24"/>
        </w:rPr>
      </w:pPr>
      <w:r>
        <w:rPr>
          <w:rFonts w:cs="Calibri"/>
          <w:szCs w:val="24"/>
        </w:rPr>
        <w:t>F</w:t>
      </w:r>
      <w:r w:rsidRPr="00D02B21">
        <w:rPr>
          <w:rFonts w:cs="Calibri"/>
          <w:szCs w:val="24"/>
        </w:rPr>
        <w:t>ollow the instructions on the Sandbox web page:</w:t>
      </w:r>
    </w:p>
    <w:p w14:paraId="6B6B34CD" w14:textId="77777777" w:rsidR="00B95CC0" w:rsidRPr="00D02B21" w:rsidRDefault="00B95CC0" w:rsidP="00B95CC0">
      <w:pPr>
        <w:rPr>
          <w:rFonts w:cs="Calibri"/>
          <w:szCs w:val="24"/>
        </w:rPr>
      </w:pPr>
    </w:p>
    <w:p w14:paraId="0AD595F0" w14:textId="77777777" w:rsidR="00B95CC0" w:rsidRPr="00D02B21" w:rsidRDefault="00B16183" w:rsidP="00B95CC0">
      <w:pPr>
        <w:ind w:left="720"/>
        <w:rPr>
          <w:rFonts w:cs="Calibri"/>
          <w:szCs w:val="24"/>
        </w:rPr>
      </w:pPr>
      <w:hyperlink r:id="rId34" w:history="1">
        <w:r w:rsidR="00B95CC0" w:rsidRPr="00D02B21">
          <w:rPr>
            <w:rStyle w:val="Hyperlink"/>
            <w:rFonts w:cs="Calibri"/>
            <w:szCs w:val="24"/>
          </w:rPr>
          <w:t>https://developer.cisco.com/site/devnet/sandbox</w:t>
        </w:r>
      </w:hyperlink>
    </w:p>
    <w:p w14:paraId="3EE5CD2A" w14:textId="77777777" w:rsidR="00B95CC0" w:rsidRPr="00D02B21" w:rsidRDefault="00B95CC0" w:rsidP="00B95CC0">
      <w:pPr>
        <w:rPr>
          <w:rFonts w:cs="Calibri"/>
          <w:szCs w:val="24"/>
        </w:rPr>
      </w:pPr>
      <w:r w:rsidRPr="00D02B21">
        <w:rPr>
          <w:rFonts w:cs="Calibri"/>
          <w:szCs w:val="24"/>
        </w:rPr>
        <w:tab/>
      </w:r>
      <w:r w:rsidRPr="00D02B21">
        <w:rPr>
          <w:rFonts w:cs="Calibri"/>
          <w:szCs w:val="24"/>
        </w:rPr>
        <w:tab/>
      </w:r>
    </w:p>
    <w:p w14:paraId="10FC87D9" w14:textId="77777777" w:rsidR="00B95CC0" w:rsidRPr="00D02B21" w:rsidRDefault="00B95CC0" w:rsidP="00B95CC0">
      <w:pPr>
        <w:rPr>
          <w:rFonts w:cs="Calibri"/>
          <w:szCs w:val="24"/>
        </w:rPr>
      </w:pPr>
      <w:r w:rsidRPr="00D02B21">
        <w:rPr>
          <w:rFonts w:cs="Calibri"/>
          <w:szCs w:val="24"/>
        </w:rPr>
        <w:lastRenderedPageBreak/>
        <w:t xml:space="preserve">To gain access to a remote computer you must </w:t>
      </w:r>
      <w:r w:rsidRPr="00D02B21">
        <w:rPr>
          <w:rFonts w:cs="Calibri"/>
          <w:i/>
          <w:szCs w:val="24"/>
        </w:rPr>
        <w:t>reserve</w:t>
      </w:r>
      <w:r w:rsidRPr="00D02B21">
        <w:rPr>
          <w:rFonts w:cs="Calibri"/>
          <w:szCs w:val="24"/>
        </w:rPr>
        <w:t xml:space="preserve"> it for a particular start time and duration. The remote computer consumes the first 30 minutes of the reserved time in preparation.</w:t>
      </w:r>
    </w:p>
    <w:p w14:paraId="42F43D2A" w14:textId="77777777" w:rsidR="00B95CC0" w:rsidRPr="00D02B21" w:rsidRDefault="00B95CC0" w:rsidP="00B95CC0">
      <w:pPr>
        <w:rPr>
          <w:rFonts w:cs="Calibri"/>
          <w:szCs w:val="24"/>
        </w:rPr>
      </w:pPr>
    </w:p>
    <w:p w14:paraId="2EDB49FA" w14:textId="77777777" w:rsidR="00B95CC0" w:rsidRPr="00D02B21" w:rsidRDefault="00B95CC0" w:rsidP="00B95CC0">
      <w:pPr>
        <w:rPr>
          <w:rFonts w:cs="Calibri"/>
          <w:szCs w:val="24"/>
        </w:rPr>
      </w:pPr>
      <w:r w:rsidRPr="00D02B21">
        <w:rPr>
          <w:rFonts w:cs="Calibri"/>
          <w:szCs w:val="24"/>
        </w:rPr>
        <w:t xml:space="preserve">You will receive a file by email </w:t>
      </w:r>
      <w:r>
        <w:rPr>
          <w:rFonts w:cs="Calibri"/>
          <w:szCs w:val="24"/>
        </w:rPr>
        <w:t>when</w:t>
      </w:r>
      <w:r w:rsidRPr="00D02B21">
        <w:rPr>
          <w:rFonts w:cs="Calibri"/>
          <w:szCs w:val="24"/>
        </w:rPr>
        <w:t xml:space="preserve"> the remote machine is ready. The attached file extension is “.ovpn”. If you do not receive this file by email then obtain it from the remote machine by FTP, as explained below. </w:t>
      </w:r>
    </w:p>
    <w:p w14:paraId="2DB1CDDE" w14:textId="77777777" w:rsidR="00B95CC0" w:rsidRPr="00D02B21" w:rsidRDefault="00B95CC0" w:rsidP="00B95CC0">
      <w:pPr>
        <w:rPr>
          <w:rFonts w:cs="Calibri"/>
          <w:szCs w:val="24"/>
        </w:rPr>
      </w:pPr>
    </w:p>
    <w:p w14:paraId="19339385" w14:textId="77777777" w:rsidR="00B95CC0" w:rsidRPr="00D02B21" w:rsidRDefault="00B95CC0" w:rsidP="00B95CC0">
      <w:pPr>
        <w:rPr>
          <w:rFonts w:cs="Calibri"/>
          <w:szCs w:val="24"/>
        </w:rPr>
      </w:pPr>
      <w:r w:rsidRPr="00D02B21">
        <w:rPr>
          <w:rFonts w:cs="Calibri"/>
          <w:szCs w:val="24"/>
        </w:rPr>
        <w:t>Use the “.ovpn” file with an application running on your local computer to establish a connection with the remote computer. This IP address of the remote computer is determined by this application and is typically 172.16.1.1. There is a list of suitable applications on the Sandbox web site. For example, OpenVPN and TunnelBlick.</w:t>
      </w:r>
    </w:p>
    <w:p w14:paraId="6AAF0EEF" w14:textId="77777777" w:rsidR="008F4AB1" w:rsidRDefault="008F4AB1" w:rsidP="008F4AB1">
      <w:pPr>
        <w:pStyle w:val="Heading3"/>
      </w:pPr>
      <w:bookmarkStart w:id="54" w:name="_Toc285726983"/>
      <w:r>
        <w:t>Download OVPN certificate file from Virl VM Server</w:t>
      </w:r>
      <w:bookmarkEnd w:id="54"/>
    </w:p>
    <w:p w14:paraId="58DCDAD0" w14:textId="77777777" w:rsidR="008F4AB1" w:rsidRPr="00D02B21" w:rsidRDefault="008F4AB1" w:rsidP="008F4AB1">
      <w:pPr>
        <w:rPr>
          <w:rFonts w:cs="Calibri"/>
          <w:szCs w:val="24"/>
        </w:rPr>
      </w:pPr>
      <w:r w:rsidRPr="00D02B21">
        <w:rPr>
          <w:rFonts w:cs="Calibri"/>
          <w:szCs w:val="24"/>
        </w:rPr>
        <w:t>To obtain the “.ovpn” file from the remote computer you must have:</w:t>
      </w:r>
    </w:p>
    <w:p w14:paraId="2BC33E4C" w14:textId="77777777" w:rsidR="008F4AB1" w:rsidRPr="00D02B21" w:rsidRDefault="008F4AB1" w:rsidP="008F4AB1">
      <w:pPr>
        <w:pStyle w:val="ListParagraph"/>
        <w:numPr>
          <w:ilvl w:val="0"/>
          <w:numId w:val="3"/>
        </w:numPr>
        <w:rPr>
          <w:rFonts w:cs="Calibri"/>
          <w:szCs w:val="24"/>
        </w:rPr>
      </w:pPr>
      <w:r w:rsidRPr="00D02B21">
        <w:rPr>
          <w:rFonts w:cs="Calibri"/>
          <w:szCs w:val="24"/>
        </w:rPr>
        <w:t>The public IP address of the remote computer</w:t>
      </w:r>
    </w:p>
    <w:p w14:paraId="7C39B030" w14:textId="77777777" w:rsidR="008F4AB1" w:rsidRPr="00D02B21" w:rsidRDefault="008F4AB1" w:rsidP="008F4AB1">
      <w:pPr>
        <w:pStyle w:val="ListParagraph"/>
        <w:numPr>
          <w:ilvl w:val="0"/>
          <w:numId w:val="3"/>
        </w:numPr>
        <w:rPr>
          <w:rFonts w:cs="Calibri"/>
          <w:szCs w:val="24"/>
        </w:rPr>
      </w:pPr>
      <w:r w:rsidRPr="00D02B21">
        <w:rPr>
          <w:rFonts w:cs="Calibri"/>
          <w:szCs w:val="24"/>
        </w:rPr>
        <w:t>A key-pair, consisting of two files, one private key and one public key.</w:t>
      </w:r>
    </w:p>
    <w:p w14:paraId="4C2925AF" w14:textId="77777777" w:rsidR="008F4AB1" w:rsidRPr="00D02B21" w:rsidRDefault="008F4AB1" w:rsidP="008F4AB1">
      <w:pPr>
        <w:rPr>
          <w:rFonts w:cs="Calibri"/>
          <w:szCs w:val="24"/>
        </w:rPr>
      </w:pPr>
    </w:p>
    <w:p w14:paraId="61979B57" w14:textId="77777777" w:rsidR="008F4AB1" w:rsidRPr="00D02B21" w:rsidRDefault="008F4AB1" w:rsidP="008F4AB1">
      <w:pPr>
        <w:rPr>
          <w:rFonts w:cs="Calibri"/>
          <w:szCs w:val="24"/>
        </w:rPr>
      </w:pPr>
      <w:r w:rsidRPr="00D02B21">
        <w:rPr>
          <w:rFonts w:cs="Calibri"/>
          <w:szCs w:val="24"/>
        </w:rPr>
        <w:t>The key-pair is stored in the git repository with website:</w:t>
      </w:r>
    </w:p>
    <w:p w14:paraId="102F409C" w14:textId="77777777" w:rsidR="008F4AB1" w:rsidRPr="00D02B21" w:rsidRDefault="008F4AB1" w:rsidP="008F4AB1">
      <w:pPr>
        <w:rPr>
          <w:rFonts w:cs="Calibri"/>
          <w:szCs w:val="24"/>
        </w:rPr>
      </w:pPr>
    </w:p>
    <w:p w14:paraId="7FCE58A4" w14:textId="77777777" w:rsidR="008F4AB1" w:rsidRPr="00D02B21" w:rsidRDefault="00B16183" w:rsidP="008F4AB1">
      <w:pPr>
        <w:ind w:left="720"/>
        <w:rPr>
          <w:rFonts w:cs="Calibri"/>
          <w:szCs w:val="24"/>
        </w:rPr>
      </w:pPr>
      <w:hyperlink r:id="rId35" w:anchor="/admin/projects/cosc-learning-labs" w:history="1">
        <w:r w:rsidR="008F4AB1" w:rsidRPr="00D02B21">
          <w:rPr>
            <w:rStyle w:val="Hyperlink"/>
            <w:rFonts w:cs="Calibri"/>
            <w:szCs w:val="24"/>
          </w:rPr>
          <w:t>https://gerrit-open1.cisco.com/gerrit/#/admin/projects/cosc-learning-labs</w:t>
        </w:r>
      </w:hyperlink>
    </w:p>
    <w:p w14:paraId="2A2B7FB8" w14:textId="77777777" w:rsidR="008F4AB1" w:rsidRPr="00D02B21" w:rsidRDefault="008F4AB1" w:rsidP="008F4AB1">
      <w:pPr>
        <w:rPr>
          <w:rFonts w:cs="Calibri"/>
          <w:szCs w:val="24"/>
        </w:rPr>
      </w:pPr>
    </w:p>
    <w:p w14:paraId="61CF7E4C" w14:textId="77777777" w:rsidR="008F4AB1" w:rsidRPr="00D02B21" w:rsidRDefault="008F4AB1" w:rsidP="008F4AB1">
      <w:pPr>
        <w:rPr>
          <w:rFonts w:cs="Calibri"/>
          <w:szCs w:val="24"/>
        </w:rPr>
      </w:pPr>
      <w:r w:rsidRPr="00D02B21">
        <w:rPr>
          <w:rFonts w:cs="Calibri"/>
          <w:szCs w:val="24"/>
        </w:rPr>
        <w:t>The command to download a copy of the project onto your local computer is:</w:t>
      </w:r>
    </w:p>
    <w:p w14:paraId="702D1C3F" w14:textId="77777777" w:rsidR="008F4AB1" w:rsidRPr="00D02B21" w:rsidRDefault="008F4AB1" w:rsidP="008F4AB1">
      <w:pPr>
        <w:rPr>
          <w:rFonts w:cs="Calibri"/>
          <w:szCs w:val="24"/>
        </w:rPr>
      </w:pPr>
    </w:p>
    <w:p w14:paraId="0DA199A5" w14:textId="77777777" w:rsidR="008F4AB1" w:rsidRPr="00D02B21" w:rsidRDefault="008F4AB1" w:rsidP="008F4AB1">
      <w:pPr>
        <w:widowControl w:val="0"/>
        <w:autoSpaceDE w:val="0"/>
        <w:autoSpaceDN w:val="0"/>
        <w:adjustRightInd w:val="0"/>
        <w:ind w:left="720"/>
        <w:rPr>
          <w:rFonts w:ascii="Courier" w:hAnsi="Courier" w:cs="Calibri"/>
          <w:szCs w:val="24"/>
          <w:lang w:val="en-US"/>
        </w:rPr>
      </w:pPr>
      <w:r w:rsidRPr="00D02B21">
        <w:rPr>
          <w:rFonts w:ascii="Courier" w:hAnsi="Courier" w:cs="Calibri"/>
          <w:szCs w:val="24"/>
          <w:lang w:val="en-US"/>
        </w:rPr>
        <w:t>git clone http://gerrit-open1.cisco.com/gerrit/cosc-learning-labs</w:t>
      </w:r>
    </w:p>
    <w:p w14:paraId="0B90130E" w14:textId="77777777" w:rsidR="008F4AB1" w:rsidRPr="00D02B21" w:rsidRDefault="008F4AB1" w:rsidP="008F4AB1">
      <w:pPr>
        <w:rPr>
          <w:rFonts w:cs="Calibri"/>
          <w:szCs w:val="24"/>
        </w:rPr>
      </w:pPr>
    </w:p>
    <w:p w14:paraId="3137B7D5" w14:textId="77777777" w:rsidR="008F4AB1" w:rsidRPr="00D02B21" w:rsidRDefault="008F4AB1" w:rsidP="008F4AB1">
      <w:pPr>
        <w:rPr>
          <w:rFonts w:cs="Calibri"/>
          <w:szCs w:val="24"/>
        </w:rPr>
      </w:pPr>
      <w:r w:rsidRPr="00D02B21">
        <w:rPr>
          <w:rFonts w:cs="Calibri"/>
          <w:szCs w:val="24"/>
        </w:rPr>
        <w:t>The path to the key-pair is:</w:t>
      </w:r>
    </w:p>
    <w:p w14:paraId="4194459D" w14:textId="77777777" w:rsidR="008F4AB1" w:rsidRPr="00D02B21" w:rsidRDefault="008F4AB1" w:rsidP="008F4AB1">
      <w:pPr>
        <w:rPr>
          <w:rFonts w:cs="Calibri"/>
          <w:szCs w:val="24"/>
        </w:rPr>
      </w:pPr>
    </w:p>
    <w:p w14:paraId="703F6CB4" w14:textId="77777777" w:rsidR="008F4AB1" w:rsidRPr="00D02B21" w:rsidRDefault="008F4AB1" w:rsidP="008F4AB1">
      <w:pPr>
        <w:ind w:left="720"/>
        <w:rPr>
          <w:rFonts w:cs="Calibri"/>
          <w:szCs w:val="24"/>
        </w:rPr>
      </w:pPr>
      <w:r w:rsidRPr="00D02B21">
        <w:rPr>
          <w:rFonts w:ascii="Courier" w:hAnsi="Courier" w:cs="Calibri"/>
          <w:szCs w:val="24"/>
          <w:lang w:val="en-US"/>
        </w:rPr>
        <w:t>cosc-learning-labs/etc/virl_key*</w:t>
      </w:r>
    </w:p>
    <w:p w14:paraId="4C3A18F8" w14:textId="77777777" w:rsidR="008F4AB1" w:rsidRPr="00D02B21" w:rsidRDefault="008F4AB1" w:rsidP="008F4AB1">
      <w:pPr>
        <w:rPr>
          <w:rFonts w:cs="Calibri"/>
          <w:szCs w:val="24"/>
        </w:rPr>
      </w:pPr>
    </w:p>
    <w:p w14:paraId="6BDCCB5E" w14:textId="77777777" w:rsidR="008F4AB1" w:rsidRPr="00D02B21" w:rsidRDefault="008F4AB1" w:rsidP="008F4AB1">
      <w:pPr>
        <w:rPr>
          <w:rFonts w:cs="Calibri"/>
          <w:szCs w:val="24"/>
        </w:rPr>
      </w:pPr>
      <w:r w:rsidRPr="00D02B21">
        <w:rPr>
          <w:rFonts w:cs="Calibri"/>
          <w:szCs w:val="24"/>
        </w:rPr>
        <w:t>A sample console follows for a Linux-style local computer:</w:t>
      </w:r>
    </w:p>
    <w:p w14:paraId="1072B6DC" w14:textId="77777777" w:rsidR="008F4AB1" w:rsidRPr="00D02B21" w:rsidRDefault="008F4AB1" w:rsidP="008F4AB1">
      <w:pPr>
        <w:rPr>
          <w:rFonts w:cs="Calibri"/>
          <w:szCs w:val="24"/>
        </w:rPr>
      </w:pPr>
    </w:p>
    <w:p w14:paraId="1BDDC401" w14:textId="77777777" w:rsidR="008F4AB1" w:rsidRPr="00D02B21" w:rsidRDefault="008F4AB1" w:rsidP="008F4AB1">
      <w:pPr>
        <w:widowControl w:val="0"/>
        <w:autoSpaceDE w:val="0"/>
        <w:autoSpaceDN w:val="0"/>
        <w:adjustRightInd w:val="0"/>
        <w:ind w:left="720"/>
        <w:rPr>
          <w:rFonts w:ascii="Courier" w:hAnsi="Courier" w:cs="Calibri"/>
          <w:szCs w:val="24"/>
          <w:lang w:val="en-US"/>
        </w:rPr>
      </w:pPr>
      <w:r w:rsidRPr="00D02B21">
        <w:rPr>
          <w:rFonts w:ascii="Courier" w:hAnsi="Courier" w:cs="Calibri"/>
          <w:szCs w:val="24"/>
          <w:lang w:val="en-US"/>
        </w:rPr>
        <w:t>cd ~</w:t>
      </w:r>
    </w:p>
    <w:p w14:paraId="25B5290A" w14:textId="77777777" w:rsidR="008F4AB1" w:rsidRPr="00D02B21" w:rsidRDefault="008F4AB1" w:rsidP="008F4AB1">
      <w:pPr>
        <w:widowControl w:val="0"/>
        <w:autoSpaceDE w:val="0"/>
        <w:autoSpaceDN w:val="0"/>
        <w:adjustRightInd w:val="0"/>
        <w:ind w:left="720"/>
        <w:rPr>
          <w:rFonts w:ascii="Courier" w:hAnsi="Courier" w:cs="Calibri"/>
          <w:szCs w:val="24"/>
          <w:lang w:val="en-US"/>
        </w:rPr>
      </w:pPr>
      <w:r w:rsidRPr="00D02B21">
        <w:rPr>
          <w:rFonts w:ascii="Courier" w:hAnsi="Courier" w:cs="Calibri"/>
          <w:szCs w:val="24"/>
          <w:lang w:val="en-US"/>
        </w:rPr>
        <w:t>mkdir git</w:t>
      </w:r>
    </w:p>
    <w:p w14:paraId="31F433D5" w14:textId="77777777" w:rsidR="008F4AB1" w:rsidRPr="00D02B21" w:rsidRDefault="008F4AB1" w:rsidP="008F4AB1">
      <w:pPr>
        <w:widowControl w:val="0"/>
        <w:autoSpaceDE w:val="0"/>
        <w:autoSpaceDN w:val="0"/>
        <w:adjustRightInd w:val="0"/>
        <w:ind w:left="720"/>
        <w:rPr>
          <w:rFonts w:ascii="Courier" w:hAnsi="Courier" w:cs="Calibri"/>
          <w:szCs w:val="24"/>
          <w:lang w:val="en-US"/>
        </w:rPr>
      </w:pPr>
      <w:r w:rsidRPr="00D02B21">
        <w:rPr>
          <w:rFonts w:ascii="Courier" w:hAnsi="Courier" w:cs="Calibri"/>
          <w:szCs w:val="24"/>
          <w:lang w:val="en-US"/>
        </w:rPr>
        <w:t>cd git</w:t>
      </w:r>
    </w:p>
    <w:p w14:paraId="00754BFF" w14:textId="77777777" w:rsidR="008F4AB1" w:rsidRPr="00D02B21" w:rsidRDefault="008F4AB1" w:rsidP="008F4AB1">
      <w:pPr>
        <w:widowControl w:val="0"/>
        <w:autoSpaceDE w:val="0"/>
        <w:autoSpaceDN w:val="0"/>
        <w:adjustRightInd w:val="0"/>
        <w:ind w:left="720"/>
        <w:rPr>
          <w:rFonts w:ascii="Courier" w:hAnsi="Courier" w:cs="Calibri"/>
          <w:szCs w:val="24"/>
          <w:lang w:val="en-US"/>
        </w:rPr>
      </w:pPr>
      <w:r w:rsidRPr="00D02B21">
        <w:rPr>
          <w:rFonts w:ascii="Courier" w:hAnsi="Courier" w:cs="Calibri"/>
          <w:szCs w:val="24"/>
          <w:lang w:val="en-US"/>
        </w:rPr>
        <w:t>git clone http://gerrit-open1.cisco.com/gerrit/cosc-learning-labs</w:t>
      </w:r>
    </w:p>
    <w:p w14:paraId="2EF13268" w14:textId="77777777" w:rsidR="008F4AB1" w:rsidRPr="00D02B21" w:rsidRDefault="008F4AB1" w:rsidP="008F4AB1">
      <w:pPr>
        <w:widowControl w:val="0"/>
        <w:autoSpaceDE w:val="0"/>
        <w:autoSpaceDN w:val="0"/>
        <w:adjustRightInd w:val="0"/>
        <w:ind w:left="720"/>
        <w:rPr>
          <w:rFonts w:ascii="Courier" w:hAnsi="Courier" w:cs="Calibri"/>
          <w:szCs w:val="24"/>
          <w:lang w:val="en-US"/>
        </w:rPr>
      </w:pPr>
    </w:p>
    <w:p w14:paraId="76277F2B"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Cloning into 'cosc-learning-labs'...</w:t>
      </w:r>
    </w:p>
    <w:p w14:paraId="64469396"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remote: Counting objects: 773, done</w:t>
      </w:r>
    </w:p>
    <w:p w14:paraId="0298C693"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remote: Finding sources: 100% (773/773)</w:t>
      </w:r>
    </w:p>
    <w:p w14:paraId="3A06AA27"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remote: Total 773 (delta 375), reused 773 (delta 375)</w:t>
      </w:r>
    </w:p>
    <w:p w14:paraId="2CBA6F37"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Receiving objects: 100% (773/773), 4.68 MiB | 0 bytes/s, done.</w:t>
      </w:r>
    </w:p>
    <w:p w14:paraId="074961AF"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Menlo Regular"/>
          <w:color w:val="000000"/>
          <w:szCs w:val="24"/>
          <w:lang w:val="en-US"/>
        </w:rPr>
      </w:pPr>
      <w:r w:rsidRPr="00D02B21">
        <w:rPr>
          <w:rFonts w:ascii="Courier" w:hAnsi="Courier" w:cs="Menlo Regular"/>
          <w:color w:val="000000"/>
          <w:szCs w:val="24"/>
          <w:lang w:val="en-US"/>
        </w:rPr>
        <w:t>Resolving deltas: 100% (375/375), done.</w:t>
      </w:r>
    </w:p>
    <w:p w14:paraId="25351BBE" w14:textId="77777777" w:rsidR="008F4AB1" w:rsidRPr="00D02B21" w:rsidRDefault="008F4AB1" w:rsidP="008F4AB1">
      <w:pPr>
        <w:widowControl w:val="0"/>
        <w:autoSpaceDE w:val="0"/>
        <w:autoSpaceDN w:val="0"/>
        <w:adjustRightInd w:val="0"/>
        <w:ind w:left="1440"/>
        <w:rPr>
          <w:rFonts w:ascii="Courier" w:hAnsi="Courier" w:cs="Menlo Regular"/>
          <w:color w:val="000000"/>
          <w:szCs w:val="24"/>
          <w:lang w:val="en-US"/>
        </w:rPr>
      </w:pPr>
      <w:r w:rsidRPr="00D02B21">
        <w:rPr>
          <w:rFonts w:ascii="Courier" w:hAnsi="Courier" w:cs="Menlo Regular"/>
          <w:color w:val="000000"/>
          <w:szCs w:val="24"/>
          <w:lang w:val="en-US"/>
        </w:rPr>
        <w:t>Checking connectivity... done.</w:t>
      </w:r>
    </w:p>
    <w:p w14:paraId="0175FF1A" w14:textId="77777777" w:rsidR="008F4AB1" w:rsidRPr="00D02B21" w:rsidRDefault="008F4AB1" w:rsidP="008F4AB1">
      <w:pPr>
        <w:widowControl w:val="0"/>
        <w:autoSpaceDE w:val="0"/>
        <w:autoSpaceDN w:val="0"/>
        <w:adjustRightInd w:val="0"/>
        <w:ind w:left="720"/>
        <w:rPr>
          <w:rFonts w:ascii="Courier" w:hAnsi="Courier" w:cs="Menlo Regular"/>
          <w:color w:val="000000"/>
          <w:szCs w:val="24"/>
          <w:lang w:val="en-US"/>
        </w:rPr>
      </w:pPr>
    </w:p>
    <w:p w14:paraId="26C828F7"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szCs w:val="24"/>
          <w:lang w:val="en-US"/>
        </w:rPr>
      </w:pPr>
      <w:r w:rsidRPr="00D02B21">
        <w:rPr>
          <w:rFonts w:ascii="Courier" w:hAnsi="Courier" w:cs="Menlo Regular"/>
          <w:color w:val="000000"/>
          <w:szCs w:val="24"/>
          <w:lang w:val="en-US"/>
        </w:rPr>
        <w:t>ls -l cosc-learning-labs/etc/virl_key*</w:t>
      </w:r>
    </w:p>
    <w:p w14:paraId="67D85F20"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szCs w:val="24"/>
          <w:lang w:val="en-US"/>
        </w:rPr>
      </w:pPr>
      <w:r w:rsidRPr="00D02B21">
        <w:rPr>
          <w:rFonts w:ascii="Courier" w:hAnsi="Courier" w:cs="Menlo Regular"/>
          <w:szCs w:val="24"/>
          <w:lang w:val="en-US"/>
        </w:rPr>
        <w:t xml:space="preserve">-rwxrwxr-x 1 virl virl 1679 Feb  9 17:24 </w:t>
      </w:r>
      <w:r w:rsidRPr="00D02B21">
        <w:rPr>
          <w:rFonts w:ascii="Courier" w:hAnsi="Courier" w:cs="Menlo Bold"/>
          <w:bCs/>
          <w:szCs w:val="24"/>
          <w:lang w:val="en-US"/>
        </w:rPr>
        <w:t>cosc-learning-labs/etc/virl_key</w:t>
      </w:r>
    </w:p>
    <w:p w14:paraId="72C63A55"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szCs w:val="24"/>
          <w:lang w:val="en-US"/>
        </w:rPr>
      </w:pPr>
      <w:r w:rsidRPr="00D02B21">
        <w:rPr>
          <w:rFonts w:ascii="Courier" w:hAnsi="Courier" w:cs="Menlo Regular"/>
          <w:szCs w:val="24"/>
          <w:lang w:val="en-US"/>
        </w:rPr>
        <w:t xml:space="preserve">-rwxrwxr-x 1 virl virl  406 Feb  9 17:24 </w:t>
      </w:r>
      <w:r w:rsidRPr="00D02B21">
        <w:rPr>
          <w:rFonts w:ascii="Courier" w:hAnsi="Courier" w:cs="Menlo Bold"/>
          <w:bCs/>
          <w:szCs w:val="24"/>
          <w:lang w:val="en-US"/>
        </w:rPr>
        <w:t>cosc-learning-labs/etc/virl_key.pub</w:t>
      </w:r>
    </w:p>
    <w:p w14:paraId="39B8C005" w14:textId="77777777" w:rsidR="008F4AB1" w:rsidRPr="00D02B21" w:rsidRDefault="008F4AB1" w:rsidP="008F4AB1">
      <w:pPr>
        <w:widowControl w:val="0"/>
        <w:autoSpaceDE w:val="0"/>
        <w:autoSpaceDN w:val="0"/>
        <w:adjustRightInd w:val="0"/>
        <w:ind w:left="720"/>
        <w:rPr>
          <w:rFonts w:ascii="Courier" w:hAnsi="Courier" w:cs="Calibri"/>
          <w:szCs w:val="24"/>
          <w:lang w:val="en-US"/>
        </w:rPr>
      </w:pPr>
    </w:p>
    <w:p w14:paraId="7FAB6471" w14:textId="77777777" w:rsidR="008F4AB1" w:rsidRPr="00D02B21" w:rsidRDefault="008F4AB1" w:rsidP="008F4AB1">
      <w:pPr>
        <w:rPr>
          <w:rFonts w:cs="Calibri"/>
          <w:szCs w:val="24"/>
        </w:rPr>
      </w:pPr>
      <w:r w:rsidRPr="00D02B21">
        <w:rPr>
          <w:rFonts w:cs="Calibri"/>
          <w:szCs w:val="24"/>
        </w:rPr>
        <w:t>Download the “.ovpn” file from the remote computer using the key-pair. In the sample command, below, the public IP address of the remote computer is 104.130.21.16.</w:t>
      </w:r>
    </w:p>
    <w:p w14:paraId="6D394114" w14:textId="77777777" w:rsidR="008F4AB1" w:rsidRPr="00D02B21" w:rsidRDefault="008F4AB1" w:rsidP="008F4AB1">
      <w:pPr>
        <w:rPr>
          <w:rFonts w:cs="Calibri"/>
          <w:szCs w:val="24"/>
        </w:rPr>
      </w:pPr>
    </w:p>
    <w:p w14:paraId="48828A2F" w14:textId="77777777" w:rsidR="008F4AB1" w:rsidRPr="00D02B21" w:rsidRDefault="008F4AB1" w:rsidP="008F4AB1">
      <w:pPr>
        <w:rPr>
          <w:rFonts w:cs="Calibri"/>
          <w:szCs w:val="24"/>
        </w:rPr>
      </w:pPr>
      <w:r w:rsidRPr="00D02B21">
        <w:rPr>
          <w:rFonts w:cs="Calibri"/>
          <w:szCs w:val="24"/>
        </w:rPr>
        <w:t>Linux command:</w:t>
      </w:r>
    </w:p>
    <w:p w14:paraId="52FC18E5" w14:textId="77777777" w:rsidR="008F4AB1" w:rsidRPr="00D02B21" w:rsidRDefault="008F4AB1" w:rsidP="008F4AB1">
      <w:pPr>
        <w:rPr>
          <w:rFonts w:cs="Calibri"/>
          <w:szCs w:val="24"/>
        </w:rPr>
      </w:pPr>
    </w:p>
    <w:p w14:paraId="2C53F1A5"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sftp -i ~/git</w:t>
      </w:r>
      <w:r w:rsidRPr="00D02B21">
        <w:rPr>
          <w:rFonts w:ascii="Courier" w:hAnsi="Courier" w:cs="Menlo Bold"/>
          <w:bCs/>
          <w:szCs w:val="24"/>
          <w:lang w:val="en-US"/>
        </w:rPr>
        <w:t>/cosc-learning-labs/etc/virl_key</w:t>
      </w:r>
      <w:r w:rsidRPr="00D02B21">
        <w:rPr>
          <w:rFonts w:ascii="Courier" w:hAnsi="Courier" w:cs="Menlo Regular"/>
          <w:color w:val="000000"/>
          <w:szCs w:val="24"/>
          <w:lang w:val="en-US"/>
        </w:rPr>
        <w:t xml:space="preserve"> virl@104.130.21.16:/home/virl/vpn-client.ovpn</w:t>
      </w:r>
    </w:p>
    <w:p w14:paraId="2B6A025C" w14:textId="77777777" w:rsidR="008F4AB1" w:rsidRPr="00D02B21" w:rsidRDefault="008F4AB1" w:rsidP="008F4AB1">
      <w:pPr>
        <w:rPr>
          <w:rFonts w:cs="Calibri"/>
          <w:szCs w:val="24"/>
        </w:rPr>
      </w:pPr>
    </w:p>
    <w:p w14:paraId="1CE95ED6" w14:textId="77777777" w:rsidR="008F4AB1" w:rsidRPr="00D02B21" w:rsidRDefault="008F4AB1" w:rsidP="008F4AB1">
      <w:pPr>
        <w:rPr>
          <w:rFonts w:cs="Calibri"/>
          <w:szCs w:val="24"/>
        </w:rPr>
      </w:pPr>
      <w:r w:rsidRPr="00D02B21">
        <w:rPr>
          <w:rFonts w:cs="Calibri"/>
          <w:szCs w:val="24"/>
        </w:rPr>
        <w:t>The first time you connect to the remote computer, using the public IP address, the following message will appear on the console and you should respond with “yes” at the prompt, as shown:</w:t>
      </w:r>
    </w:p>
    <w:p w14:paraId="3FE8024C" w14:textId="77777777" w:rsidR="008F4AB1" w:rsidRPr="00D02B21" w:rsidRDefault="008F4AB1" w:rsidP="008F4AB1">
      <w:pPr>
        <w:rPr>
          <w:rFonts w:cs="Calibri"/>
          <w:szCs w:val="24"/>
        </w:rPr>
      </w:pPr>
    </w:p>
    <w:p w14:paraId="42ACED2F"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The authenticity of host '104.130.21.16 (104.130.21.16)' can't be established.</w:t>
      </w:r>
    </w:p>
    <w:p w14:paraId="7F13FA2A"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RSA key fingerprint is 7a:72:d9:b0:2b:ed:83:16:a2:fb:0a:de:8b:b5:55:57.</w:t>
      </w:r>
    </w:p>
    <w:p w14:paraId="3C711226"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Are you sure you want to continue connecting (yes/no)? yes</w:t>
      </w:r>
    </w:p>
    <w:p w14:paraId="58D1FD11"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Warning: Permanently added '104.130.21.16' (RSA) to the list of known hosts.</w:t>
      </w:r>
    </w:p>
    <w:p w14:paraId="0AE65709" w14:textId="77777777" w:rsidR="008F4AB1" w:rsidRPr="00D02B21" w:rsidRDefault="008F4AB1" w:rsidP="008F4AB1">
      <w:pPr>
        <w:rPr>
          <w:rFonts w:cs="Calibri"/>
          <w:szCs w:val="24"/>
        </w:rPr>
      </w:pPr>
    </w:p>
    <w:p w14:paraId="41A5B04A" w14:textId="77777777" w:rsidR="008F4AB1" w:rsidRPr="00D02B21" w:rsidRDefault="008F4AB1" w:rsidP="008F4AB1">
      <w:pPr>
        <w:rPr>
          <w:rFonts w:cs="Calibri"/>
          <w:szCs w:val="24"/>
        </w:rPr>
      </w:pPr>
      <w:r w:rsidRPr="00D02B21">
        <w:rPr>
          <w:rFonts w:cs="Calibri"/>
          <w:szCs w:val="24"/>
        </w:rPr>
        <w:t xml:space="preserve">A sample of a successful download of file: </w:t>
      </w:r>
      <w:r w:rsidRPr="00D02B21">
        <w:rPr>
          <w:rFonts w:ascii="Courier" w:hAnsi="Courier" w:cs="Menlo Regular"/>
          <w:color w:val="000000"/>
          <w:szCs w:val="24"/>
          <w:lang w:val="en-US"/>
        </w:rPr>
        <w:t>vpn-client.ovpn</w:t>
      </w:r>
    </w:p>
    <w:p w14:paraId="0C68CD52" w14:textId="77777777" w:rsidR="008F4AB1" w:rsidRPr="00D02B21" w:rsidRDefault="008F4AB1" w:rsidP="008F4AB1">
      <w:pPr>
        <w:rPr>
          <w:rFonts w:cs="Calibri"/>
          <w:szCs w:val="24"/>
        </w:rPr>
      </w:pPr>
    </w:p>
    <w:p w14:paraId="2B996C60"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Connected to 104.130.21.16.</w:t>
      </w:r>
    </w:p>
    <w:p w14:paraId="37DF7172"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Fetching /home/virl/vpn-client.ovpn to vpn-client.ovpn</w:t>
      </w:r>
    </w:p>
    <w:p w14:paraId="121002B3"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/home/virl/vpn-client.ovpn                    100% 6311     6.2KB/s   00:00 </w:t>
      </w:r>
    </w:p>
    <w:p w14:paraId="0B44502B"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p>
    <w:p w14:paraId="56C42B81"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ls -l *ovpn</w:t>
      </w:r>
    </w:p>
    <w:p w14:paraId="3EC5E24F" w14:textId="77777777" w:rsidR="008F4AB1" w:rsidRPr="00D02B21" w:rsidRDefault="008F4AB1" w:rsidP="008F4A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-rw-r--r--  1 user  staff  6311  9 Feb 17:36 vpn-client.ovpn   </w:t>
      </w:r>
    </w:p>
    <w:p w14:paraId="4887C07F" w14:textId="77777777" w:rsidR="008F4AB1" w:rsidRDefault="009962F5" w:rsidP="009962F5">
      <w:pPr>
        <w:pStyle w:val="Heading3"/>
      </w:pPr>
      <w:bookmarkStart w:id="55" w:name="_Toc285726984"/>
      <w:r>
        <w:t>About the image of the Netconf enabled XR device</w:t>
      </w:r>
      <w:bookmarkEnd w:id="55"/>
    </w:p>
    <w:p w14:paraId="1AF0B323" w14:textId="77777777" w:rsidR="009962F5" w:rsidRDefault="009962F5" w:rsidP="009962F5">
      <w:pPr>
        <w:rPr>
          <w:lang w:val="en-US"/>
        </w:rPr>
      </w:pPr>
      <w:r>
        <w:rPr>
          <w:lang w:val="en-US"/>
        </w:rPr>
        <w:t>To login to the Virl VM using a key pair:</w:t>
      </w:r>
    </w:p>
    <w:p w14:paraId="1F1507E1" w14:textId="77777777" w:rsidR="009962F5" w:rsidRDefault="009962F5" w:rsidP="009962F5">
      <w:pPr>
        <w:rPr>
          <w:lang w:val="en-US"/>
        </w:rPr>
      </w:pPr>
    </w:p>
    <w:p w14:paraId="04DC0521" w14:textId="77777777" w:rsidR="009962F5" w:rsidRPr="00EF0331" w:rsidRDefault="009962F5" w:rsidP="009962F5">
      <w:pPr>
        <w:ind w:firstLine="560"/>
        <w:rPr>
          <w:rFonts w:ascii="Courier" w:hAnsi="Courier" w:cs="Menlo Regular"/>
          <w:color w:val="000000"/>
          <w:szCs w:val="24"/>
          <w:lang w:val="en-US"/>
        </w:rPr>
      </w:pPr>
      <w:r w:rsidRPr="00EF0331">
        <w:rPr>
          <w:rFonts w:ascii="Courier" w:hAnsi="Courier" w:cs="Menlo Regular"/>
          <w:color w:val="000000"/>
          <w:szCs w:val="24"/>
          <w:lang w:val="en-US"/>
        </w:rPr>
        <w:t>ssh -o StrictHostKeyChecking=no -i ~/git/cosc-learning-labs/etc/virl_key virl@172.16.1.1</w:t>
      </w:r>
    </w:p>
    <w:p w14:paraId="07BD73EC" w14:textId="77777777" w:rsidR="009962F5" w:rsidRPr="00D02B21" w:rsidRDefault="009962F5" w:rsidP="009962F5">
      <w:pPr>
        <w:ind w:firstLine="560"/>
        <w:rPr>
          <w:rFonts w:ascii="Courier" w:hAnsi="Courier" w:cs="Calibri"/>
          <w:szCs w:val="24"/>
        </w:rPr>
      </w:pPr>
    </w:p>
    <w:p w14:paraId="0A14C94E" w14:textId="77777777" w:rsidR="009962F5" w:rsidRPr="00D02B21" w:rsidRDefault="009962F5" w:rsidP="009962F5">
      <w:pPr>
        <w:rPr>
          <w:rFonts w:cs="Calibri"/>
          <w:szCs w:val="24"/>
        </w:rPr>
      </w:pPr>
      <w:r w:rsidRPr="00D02B21">
        <w:rPr>
          <w:rFonts w:cs="Calibri"/>
          <w:szCs w:val="24"/>
        </w:rPr>
        <w:t xml:space="preserve">The first time you connect to the </w:t>
      </w:r>
      <w:r>
        <w:rPr>
          <w:rFonts w:cs="Calibri"/>
          <w:szCs w:val="24"/>
        </w:rPr>
        <w:t>Virl VM</w:t>
      </w:r>
      <w:r w:rsidRPr="00D02B21">
        <w:rPr>
          <w:rFonts w:cs="Calibri"/>
          <w:szCs w:val="24"/>
        </w:rPr>
        <w:t>, the following message will appear on the console and you should respond with “yes” at the prompt, as shown:</w:t>
      </w:r>
    </w:p>
    <w:p w14:paraId="5A7B5B06" w14:textId="77777777" w:rsidR="009962F5" w:rsidRPr="00D02B21" w:rsidRDefault="009962F5" w:rsidP="009962F5">
      <w:pPr>
        <w:rPr>
          <w:rFonts w:cs="Calibri"/>
          <w:szCs w:val="24"/>
        </w:rPr>
      </w:pPr>
    </w:p>
    <w:p w14:paraId="495FDD08"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The authenticity of host 172.16.1.1 (172.16.1.1)' can't be established.</w:t>
      </w:r>
    </w:p>
    <w:p w14:paraId="7DAF4C4D"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RSA key fingerprint is 7a:72:d9:b0:2b:ed:83:16:a2:fb:0a:de:8b:b5:55:57.</w:t>
      </w:r>
    </w:p>
    <w:p w14:paraId="490F225A"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Are you sure you want to continue connecting (yes/no)? yes</w:t>
      </w:r>
    </w:p>
    <w:p w14:paraId="64A5C49D"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Warning: Permanently added '172.16.1.1' (RSA) to the list of known hosts.</w:t>
      </w:r>
    </w:p>
    <w:p w14:paraId="4674A6C8" w14:textId="77777777" w:rsidR="009962F5" w:rsidRPr="00D02B21" w:rsidRDefault="009962F5" w:rsidP="009962F5">
      <w:pPr>
        <w:rPr>
          <w:rFonts w:cs="Calibri"/>
          <w:szCs w:val="24"/>
        </w:rPr>
      </w:pPr>
    </w:p>
    <w:p w14:paraId="042F2824" w14:textId="77777777" w:rsidR="009962F5" w:rsidRPr="00D02B21" w:rsidRDefault="009962F5" w:rsidP="009962F5">
      <w:pPr>
        <w:rPr>
          <w:rFonts w:cs="Calibri"/>
          <w:szCs w:val="24"/>
        </w:rPr>
      </w:pPr>
      <w:r w:rsidRPr="00D02B21">
        <w:rPr>
          <w:rFonts w:cs="Calibri"/>
          <w:szCs w:val="24"/>
        </w:rPr>
        <w:t>Successful response:</w:t>
      </w:r>
    </w:p>
    <w:p w14:paraId="2023AC9F" w14:textId="77777777" w:rsidR="009962F5" w:rsidRPr="00D02B21" w:rsidRDefault="009962F5" w:rsidP="009962F5">
      <w:pPr>
        <w:ind w:firstLine="560"/>
        <w:rPr>
          <w:rFonts w:ascii="Courier" w:hAnsi="Courier" w:cs="Calibri"/>
          <w:szCs w:val="24"/>
        </w:rPr>
      </w:pPr>
    </w:p>
    <w:p w14:paraId="13A20470"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Welcome to Ubuntu 14.04.1 LTS (GNU/Linux 3.13.0-45-generic x86_64)</w:t>
      </w:r>
    </w:p>
    <w:p w14:paraId="49910AC3"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p>
    <w:p w14:paraId="5C56BF04"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 Documentation:  https://help.ubuntu.com/</w:t>
      </w:r>
    </w:p>
    <w:p w14:paraId="06EAF70A" w14:textId="77777777" w:rsidR="009962F5" w:rsidRPr="00D02B21" w:rsidRDefault="009962F5" w:rsidP="009962F5">
      <w:pPr>
        <w:ind w:left="1280"/>
        <w:rPr>
          <w:rFonts w:ascii="Courier" w:hAnsi="Courier" w:cs="Calibri"/>
          <w:szCs w:val="24"/>
        </w:rPr>
      </w:pPr>
      <w:r w:rsidRPr="00D02B21">
        <w:rPr>
          <w:rFonts w:ascii="Courier" w:hAnsi="Courier" w:cs="Menlo Regular"/>
          <w:color w:val="000000"/>
          <w:szCs w:val="24"/>
          <w:lang w:val="en-US"/>
        </w:rPr>
        <w:t>Last login: Mon Feb  9 17:49:59 2015 from 2.220.163.215</w:t>
      </w:r>
    </w:p>
    <w:p w14:paraId="7F13F466" w14:textId="77777777" w:rsidR="009962F5" w:rsidRPr="00D02B21" w:rsidRDefault="009962F5" w:rsidP="009962F5">
      <w:pPr>
        <w:rPr>
          <w:rFonts w:cs="Calibri"/>
          <w:szCs w:val="24"/>
        </w:rPr>
      </w:pPr>
    </w:p>
    <w:p w14:paraId="3B93EEFB" w14:textId="77777777" w:rsidR="009962F5" w:rsidRPr="00D02B21" w:rsidRDefault="009962F5" w:rsidP="009962F5">
      <w:pPr>
        <w:rPr>
          <w:rFonts w:cs="Calibri"/>
          <w:szCs w:val="24"/>
        </w:rPr>
      </w:pPr>
      <w:r w:rsidRPr="00D02B21">
        <w:rPr>
          <w:rFonts w:cs="Calibri"/>
          <w:szCs w:val="24"/>
        </w:rPr>
        <w:t>Alternatively, the public IP address of the remote computer can be used. In the example below it is 104.130.21.16.</w:t>
      </w:r>
    </w:p>
    <w:p w14:paraId="3543EBD3" w14:textId="77777777" w:rsidR="009962F5" w:rsidRPr="00D02B21" w:rsidRDefault="009962F5" w:rsidP="009962F5">
      <w:pPr>
        <w:rPr>
          <w:rFonts w:cs="Calibri"/>
          <w:szCs w:val="24"/>
        </w:rPr>
      </w:pPr>
    </w:p>
    <w:p w14:paraId="09BAD2ED"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ssh -i ~/git/cosc-learning-labs/etc/virl_key virl@104.130.21.16</w:t>
      </w:r>
    </w:p>
    <w:p w14:paraId="5F3A7655" w14:textId="77777777" w:rsidR="009962F5" w:rsidRPr="00D02B21" w:rsidRDefault="009962F5" w:rsidP="009962F5">
      <w:pPr>
        <w:rPr>
          <w:rFonts w:cs="Calibri"/>
          <w:szCs w:val="24"/>
        </w:rPr>
      </w:pPr>
    </w:p>
    <w:p w14:paraId="60DA8979" w14:textId="77777777" w:rsidR="009962F5" w:rsidRPr="00D02B21" w:rsidRDefault="009962F5" w:rsidP="009962F5">
      <w:pPr>
        <w:rPr>
          <w:rFonts w:cs="Calibri"/>
          <w:szCs w:val="24"/>
        </w:rPr>
      </w:pPr>
      <w:r w:rsidRPr="00D02B21">
        <w:rPr>
          <w:rFonts w:cs="Calibri"/>
          <w:szCs w:val="24"/>
        </w:rPr>
        <w:t>Upload the XR Netconf image as follows:</w:t>
      </w:r>
    </w:p>
    <w:p w14:paraId="3AD8C4B1"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4"/>
          <w:lang w:val="en-US"/>
        </w:rPr>
      </w:pPr>
    </w:p>
    <w:p w14:paraId="28FE9D0F"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virl_uwm_client image-create --subtype "IOS XRv" --version 5.1.1.53U --release 5.1.1.53U --image-url http://10.176.1.75/images/5.1.1.53U.vmdk</w:t>
      </w:r>
    </w:p>
    <w:p w14:paraId="4ADC0B5C" w14:textId="77777777" w:rsidR="009962F5" w:rsidRPr="00D02B21" w:rsidRDefault="009962F5" w:rsidP="009962F5">
      <w:pPr>
        <w:rPr>
          <w:rFonts w:cs="Calibri"/>
          <w:szCs w:val="24"/>
        </w:rPr>
      </w:pPr>
    </w:p>
    <w:p w14:paraId="76ACAA20" w14:textId="77777777" w:rsidR="009962F5" w:rsidRPr="00D02B21" w:rsidRDefault="009962F5" w:rsidP="009962F5">
      <w:pPr>
        <w:rPr>
          <w:rFonts w:cs="Calibri"/>
          <w:szCs w:val="24"/>
        </w:rPr>
      </w:pPr>
      <w:r w:rsidRPr="00D02B21">
        <w:rPr>
          <w:rFonts w:cs="Calibri"/>
          <w:szCs w:val="24"/>
        </w:rPr>
        <w:t>Successful response:</w:t>
      </w:r>
    </w:p>
    <w:p w14:paraId="5907886E" w14:textId="77777777" w:rsidR="009962F5" w:rsidRPr="00D02B21" w:rsidRDefault="009962F5" w:rsidP="009962F5">
      <w:pPr>
        <w:rPr>
          <w:rFonts w:cs="Calibri"/>
          <w:szCs w:val="24"/>
        </w:rPr>
      </w:pPr>
    </w:p>
    <w:p w14:paraId="1109D914"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INFO     2015-02-09 17:58:28,269 virl.uwm.client Client.image_create called args=('IOS XRv',</w:t>
      </w:r>
    </w:p>
    <w:p w14:paraId="41D98412"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'5.1.1.53U',</w:t>
      </w:r>
    </w:p>
    <w:p w14:paraId="50AC7C08"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'5.1.1.53U',</w:t>
      </w:r>
    </w:p>
    <w:p w14:paraId="041F226A"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None,</w:t>
      </w:r>
    </w:p>
    <w:p w14:paraId="3977F860"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None,</w:t>
      </w:r>
    </w:p>
    <w:p w14:paraId="4A8059BC"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'http://10.176.1.75/images/5.1.1.53U.vmdk',</w:t>
      </w:r>
    </w:p>
    <w:p w14:paraId="38FF597D"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None) kargs={}</w:t>
      </w:r>
    </w:p>
    <w:p w14:paraId="3718E23C"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INFO     2015-02-09 17:59:25,747 virl.uwm.client image_create POST on URL "http://localhost:19400/rest/images"</w:t>
      </w:r>
    </w:p>
    <w:p w14:paraId="50ABD8C2"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INFO     2015-02-09 17:59:25,747 virl.uwm.client image_create response 200 to POST on URL "http://localhost:19400/rest/images"</w:t>
      </w:r>
    </w:p>
    <w:p w14:paraId="6BA776D2"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{u'disk-usage': {u'percentage-usage': u'67.92',</w:t>
      </w:r>
    </w:p>
    <w:p w14:paraId="12864928"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u'total-disk-space-GB': u'28.25',</w:t>
      </w:r>
    </w:p>
    <w:p w14:paraId="44B1488A"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u'used-disk-space-GB': u'19.18'},</w:t>
      </w:r>
    </w:p>
    <w:p w14:paraId="6038BB22"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u'image': {u'_owned': True,</w:t>
      </w:r>
    </w:p>
    <w:p w14:paraId="7B7001DB"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u'checksum': u'219c8e678480fdca3dcfb14522b7628b',</w:t>
      </w:r>
    </w:p>
    <w:p w14:paraId="13042E17"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u'container_format': u'bare',</w:t>
      </w:r>
    </w:p>
    <w:p w14:paraId="2268E1D4"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u'created_at': u'2015-02-09T17:59:20',</w:t>
      </w:r>
    </w:p>
    <w:p w14:paraId="2CAC41B5"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u'deleted': False,</w:t>
      </w:r>
    </w:p>
    <w:p w14:paraId="67617F5D"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u'deleted_at': None,</w:t>
      </w:r>
    </w:p>
    <w:p w14:paraId="225FFEFC"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u'disk_format': u'qcow2',</w:t>
      </w:r>
    </w:p>
    <w:p w14:paraId="57C5C81C"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u'id': u'1f431476-cabc-4669-b5a3-2964240920d7',</w:t>
      </w:r>
    </w:p>
    <w:p w14:paraId="599ACDB6"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u'is_public': True,</w:t>
      </w:r>
    </w:p>
    <w:p w14:paraId="22D29C68"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u'min_disk': 3,</w:t>
      </w:r>
    </w:p>
    <w:p w14:paraId="04C6FABB"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u'min_ram': 0,</w:t>
      </w:r>
    </w:p>
    <w:p w14:paraId="608D8D35"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u'name': u'IOS XRv-5.1.1.53U',</w:t>
      </w:r>
    </w:p>
    <w:p w14:paraId="316F09B7"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u'owner': u'c2ea4a1eee104008a9a8fa3a1879af70',</w:t>
      </w:r>
    </w:p>
    <w:p w14:paraId="0BD474B2"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u'properties': {u'config_disk_type': u'cdrom',</w:t>
      </w:r>
    </w:p>
    <w:p w14:paraId="708D8184"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u'hw_disk_bus': u'ide',</w:t>
      </w:r>
    </w:p>
    <w:p w14:paraId="7FAE8F46"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u'hw_vif_model': u'virtio',</w:t>
      </w:r>
    </w:p>
    <w:p w14:paraId="66BB670A"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u'release': u'5.1.1.53U',</w:t>
      </w:r>
    </w:p>
    <w:p w14:paraId="3E6CD927"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u'serial': u'3',</w:t>
      </w:r>
    </w:p>
    <w:p w14:paraId="70D383EF"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u'subtype': u'IOS XRv',</w:t>
      </w:r>
    </w:p>
    <w:p w14:paraId="7D794EB3"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u'version': u'5.1.1.53U'},</w:t>
      </w:r>
    </w:p>
    <w:p w14:paraId="31CD1201"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u'protected': False,</w:t>
      </w:r>
    </w:p>
    <w:p w14:paraId="23387646"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u'size': 599785472,</w:t>
      </w:r>
    </w:p>
    <w:p w14:paraId="481E20F7"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u'status': u'active',</w:t>
      </w:r>
    </w:p>
    <w:p w14:paraId="46E36CC9"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            u'updated_at': u'2015-02-09T17:59:24',</w:t>
      </w:r>
    </w:p>
    <w:p w14:paraId="1DD138AF"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Menlo Regular"/>
          <w:color w:val="000000"/>
          <w:szCs w:val="24"/>
          <w:lang w:val="en-US"/>
        </w:rPr>
      </w:pPr>
      <w:r w:rsidRPr="00D02B21">
        <w:rPr>
          <w:rFonts w:ascii="Courier" w:hAnsi="Courier" w:cs="Menlo Regular"/>
          <w:color w:val="000000"/>
          <w:szCs w:val="24"/>
          <w:lang w:val="en-US"/>
        </w:rPr>
        <w:t xml:space="preserve">            u'virtual_size': None}}</w:t>
      </w:r>
    </w:p>
    <w:p w14:paraId="7E7846FF" w14:textId="77777777" w:rsidR="009962F5" w:rsidRPr="00D02B21" w:rsidRDefault="009962F5" w:rsidP="009962F5">
      <w:pPr>
        <w:rPr>
          <w:rFonts w:cs="Calibri"/>
          <w:szCs w:val="24"/>
        </w:rPr>
      </w:pPr>
    </w:p>
    <w:p w14:paraId="67489208" w14:textId="77777777" w:rsidR="009962F5" w:rsidRPr="00D02B21" w:rsidRDefault="009962F5" w:rsidP="009962F5">
      <w:pPr>
        <w:rPr>
          <w:rFonts w:cs="Calibri"/>
          <w:szCs w:val="24"/>
        </w:rPr>
      </w:pPr>
      <w:r w:rsidRPr="00D02B21">
        <w:rPr>
          <w:rFonts w:cs="Calibri"/>
          <w:szCs w:val="24"/>
        </w:rPr>
        <w:t>The commands above assume that the image is available in the Sandbox at URL:</w:t>
      </w:r>
    </w:p>
    <w:p w14:paraId="66171E3C" w14:textId="77777777" w:rsidR="009962F5" w:rsidRPr="00D02B21" w:rsidRDefault="009962F5" w:rsidP="009962F5">
      <w:pPr>
        <w:rPr>
          <w:rFonts w:cs="Calibri"/>
          <w:szCs w:val="24"/>
        </w:rPr>
      </w:pPr>
    </w:p>
    <w:p w14:paraId="1FEFE221" w14:textId="77777777" w:rsidR="009962F5" w:rsidRPr="00D02B21" w:rsidRDefault="009962F5" w:rsidP="009962F5">
      <w:pPr>
        <w:ind w:left="720"/>
        <w:rPr>
          <w:rFonts w:ascii="Courier" w:hAnsi="Courier" w:cs="Calibri"/>
          <w:szCs w:val="24"/>
        </w:rPr>
      </w:pPr>
      <w:r w:rsidRPr="00D02B21">
        <w:rPr>
          <w:rFonts w:ascii="Courier" w:hAnsi="Courier" w:cs="Menlo Regular"/>
          <w:color w:val="000000"/>
          <w:szCs w:val="24"/>
          <w:lang w:val="en-US"/>
        </w:rPr>
        <w:t>http://10.176.1.75/images/5.1.1.53U.vmdk</w:t>
      </w:r>
    </w:p>
    <w:p w14:paraId="50C2C8E7" w14:textId="77777777" w:rsidR="009962F5" w:rsidRPr="00D02B21" w:rsidRDefault="009962F5" w:rsidP="009962F5">
      <w:pPr>
        <w:pStyle w:val="HTMLPreformatted"/>
        <w:ind w:left="720"/>
        <w:rPr>
          <w:rFonts w:cs="Menlo Regular"/>
          <w:color w:val="000000"/>
          <w:sz w:val="24"/>
          <w:szCs w:val="24"/>
          <w:lang w:val="en-US"/>
        </w:rPr>
      </w:pPr>
    </w:p>
    <w:p w14:paraId="5BA2399B" w14:textId="77777777" w:rsidR="009962F5" w:rsidRPr="00D02B21" w:rsidRDefault="009962F5" w:rsidP="009962F5">
      <w:pPr>
        <w:rPr>
          <w:rFonts w:cs="Calibri"/>
          <w:szCs w:val="24"/>
        </w:rPr>
      </w:pPr>
      <w:r w:rsidRPr="00D02B21">
        <w:rPr>
          <w:rFonts w:cs="Calibri"/>
          <w:szCs w:val="24"/>
        </w:rPr>
        <w:t>If the image is not located at the URL above then it can be obtained elsewhere.</w:t>
      </w:r>
    </w:p>
    <w:p w14:paraId="7988DA87" w14:textId="77777777" w:rsidR="009962F5" w:rsidRPr="00D02B21" w:rsidRDefault="009962F5" w:rsidP="009962F5">
      <w:pPr>
        <w:pStyle w:val="HTMLPreformatted"/>
        <w:ind w:left="720"/>
        <w:rPr>
          <w:rFonts w:cs="Menlo Regular"/>
          <w:color w:val="000000"/>
          <w:sz w:val="24"/>
          <w:szCs w:val="24"/>
          <w:lang w:val="en-US"/>
        </w:rPr>
      </w:pPr>
    </w:p>
    <w:p w14:paraId="12346A7A" w14:textId="77777777" w:rsidR="009962F5" w:rsidRPr="00D02B21" w:rsidRDefault="009962F5" w:rsidP="009962F5">
      <w:pPr>
        <w:rPr>
          <w:rFonts w:cs="Calibri"/>
          <w:szCs w:val="24"/>
        </w:rPr>
      </w:pPr>
      <w:r w:rsidRPr="00D02B21">
        <w:rPr>
          <w:rFonts w:cs="Calibri"/>
          <w:szCs w:val="24"/>
        </w:rPr>
        <w:t>To request by email:</w:t>
      </w:r>
    </w:p>
    <w:p w14:paraId="7FE5807D" w14:textId="77777777" w:rsidR="009962F5" w:rsidRPr="00D02B21" w:rsidRDefault="009962F5" w:rsidP="009962F5">
      <w:pPr>
        <w:rPr>
          <w:rFonts w:cs="Calibri"/>
          <w:szCs w:val="24"/>
        </w:rPr>
      </w:pPr>
    </w:p>
    <w:p w14:paraId="227F4821" w14:textId="77777777" w:rsidR="009962F5" w:rsidRPr="00D02B21" w:rsidRDefault="009962F5" w:rsidP="009962F5">
      <w:pPr>
        <w:ind w:left="720"/>
        <w:rPr>
          <w:szCs w:val="24"/>
        </w:rPr>
      </w:pPr>
      <w:r w:rsidRPr="00D02B21">
        <w:rPr>
          <w:rFonts w:cs="Calibri"/>
          <w:szCs w:val="24"/>
        </w:rPr>
        <w:t>devnet-samples@cisco.com</w:t>
      </w:r>
    </w:p>
    <w:p w14:paraId="07FED243" w14:textId="77777777" w:rsidR="009962F5" w:rsidRPr="00D02B21" w:rsidRDefault="009962F5" w:rsidP="009962F5">
      <w:pPr>
        <w:rPr>
          <w:szCs w:val="24"/>
        </w:rPr>
      </w:pPr>
    </w:p>
    <w:p w14:paraId="55D517A0" w14:textId="77777777" w:rsidR="009962F5" w:rsidRPr="00D02B21" w:rsidRDefault="009962F5" w:rsidP="009800FC">
      <w:pPr>
        <w:rPr>
          <w:rFonts w:cs="Calibri"/>
          <w:szCs w:val="24"/>
        </w:rPr>
      </w:pPr>
      <w:r w:rsidRPr="00D02B21">
        <w:rPr>
          <w:rFonts w:cs="Calibri"/>
          <w:szCs w:val="24"/>
        </w:rPr>
        <w:t>If you are attending a Cisco educational course you will receive instruct</w:t>
      </w:r>
      <w:r w:rsidR="009800FC">
        <w:rPr>
          <w:rFonts w:cs="Calibri"/>
          <w:szCs w:val="24"/>
        </w:rPr>
        <w:t>ions to download the image file from the Cisco intranet.</w:t>
      </w:r>
      <w:r w:rsidRPr="00D02B21">
        <w:rPr>
          <w:rFonts w:cs="Calibri"/>
          <w:szCs w:val="24"/>
        </w:rPr>
        <w:t xml:space="preserve"> The </w:t>
      </w:r>
      <w:r w:rsidR="009800FC">
        <w:rPr>
          <w:rFonts w:cs="Calibri"/>
          <w:szCs w:val="24"/>
        </w:rPr>
        <w:t>Virl VM</w:t>
      </w:r>
      <w:r w:rsidRPr="00D02B21">
        <w:rPr>
          <w:rFonts w:cs="Calibri"/>
          <w:szCs w:val="24"/>
        </w:rPr>
        <w:t xml:space="preserve"> does not have access to the Cisco intranet. In this situation the image file must be copied to your local computer and then copied to the remote computer.</w:t>
      </w:r>
    </w:p>
    <w:p w14:paraId="6AF8334F" w14:textId="77777777" w:rsidR="009962F5" w:rsidRPr="00D02B21" w:rsidRDefault="009962F5" w:rsidP="009962F5">
      <w:pPr>
        <w:rPr>
          <w:szCs w:val="24"/>
        </w:rPr>
      </w:pPr>
    </w:p>
    <w:p w14:paraId="4ED543E7" w14:textId="77777777" w:rsidR="009962F5" w:rsidRPr="00D02B21" w:rsidRDefault="009962F5" w:rsidP="009962F5">
      <w:pPr>
        <w:rPr>
          <w:szCs w:val="24"/>
        </w:rPr>
      </w:pPr>
      <w:r w:rsidRPr="00D02B21">
        <w:rPr>
          <w:rFonts w:cs="Calibri"/>
          <w:szCs w:val="24"/>
        </w:rPr>
        <w:t>For Cisco internal use: download the image file, into the current directory, using wget from a bash shell, as follows:</w:t>
      </w:r>
    </w:p>
    <w:p w14:paraId="669AC577" w14:textId="77777777" w:rsidR="009962F5" w:rsidRPr="00D02B21" w:rsidRDefault="009962F5" w:rsidP="009962F5">
      <w:pPr>
        <w:ind w:left="720"/>
        <w:rPr>
          <w:rFonts w:cs="Calibri"/>
          <w:szCs w:val="24"/>
        </w:rPr>
      </w:pPr>
    </w:p>
    <w:p w14:paraId="5A964A2F" w14:textId="77777777" w:rsidR="009962F5" w:rsidRPr="00D02B21" w:rsidRDefault="009962F5" w:rsidP="009962F5">
      <w:pPr>
        <w:ind w:left="720"/>
        <w:rPr>
          <w:rFonts w:ascii="Courier" w:hAnsi="Courier" w:cs="Calibri"/>
          <w:szCs w:val="24"/>
        </w:rPr>
      </w:pPr>
      <w:r w:rsidRPr="00D02B21">
        <w:rPr>
          <w:rFonts w:ascii="Courier" w:hAnsi="Courier" w:cs="Calibri"/>
          <w:szCs w:val="24"/>
        </w:rPr>
        <w:t>wget http://172.23.29.110/xrvr-images/5.1.1.53U.vmdk</w:t>
      </w:r>
    </w:p>
    <w:p w14:paraId="52A8D2C0" w14:textId="77777777" w:rsidR="009962F5" w:rsidRPr="00D02B21" w:rsidRDefault="009962F5" w:rsidP="009962F5">
      <w:pPr>
        <w:rPr>
          <w:szCs w:val="24"/>
        </w:rPr>
      </w:pPr>
    </w:p>
    <w:p w14:paraId="31A9FC3F" w14:textId="77777777" w:rsidR="009962F5" w:rsidRPr="00D02B21" w:rsidRDefault="009962F5" w:rsidP="009962F5">
      <w:pPr>
        <w:rPr>
          <w:rFonts w:cs="Calibri"/>
          <w:szCs w:val="24"/>
        </w:rPr>
      </w:pPr>
      <w:r w:rsidRPr="00D02B21">
        <w:rPr>
          <w:rFonts w:cs="Calibri"/>
          <w:szCs w:val="24"/>
        </w:rPr>
        <w:t>Your computer must have 600 MB of disk space available. Sample output:</w:t>
      </w:r>
    </w:p>
    <w:p w14:paraId="613ED753" w14:textId="77777777" w:rsidR="009962F5" w:rsidRPr="00D02B21" w:rsidRDefault="009962F5" w:rsidP="009962F5">
      <w:pPr>
        <w:rPr>
          <w:rFonts w:cs="Calibri"/>
          <w:szCs w:val="24"/>
        </w:rPr>
      </w:pPr>
    </w:p>
    <w:p w14:paraId="42D76E35" w14:textId="77777777" w:rsidR="009962F5" w:rsidRPr="00D02B21" w:rsidRDefault="009962F5" w:rsidP="009962F5">
      <w:pPr>
        <w:ind w:left="720"/>
        <w:rPr>
          <w:rFonts w:ascii="Courier" w:hAnsi="Courier"/>
          <w:szCs w:val="24"/>
        </w:rPr>
      </w:pPr>
      <w:r w:rsidRPr="00D02B21">
        <w:rPr>
          <w:rFonts w:ascii="Courier" w:hAnsi="Courier" w:cs="Calibri"/>
          <w:szCs w:val="24"/>
        </w:rPr>
        <w:t>--2014-12-03 18:11:18--  http://172.23.29.110/xrvr-images/5.1.1.53U.vmdk</w:t>
      </w:r>
    </w:p>
    <w:p w14:paraId="5DABC609" w14:textId="77777777" w:rsidR="009962F5" w:rsidRPr="00D02B21" w:rsidRDefault="009962F5" w:rsidP="009962F5">
      <w:pPr>
        <w:ind w:left="720"/>
        <w:rPr>
          <w:rFonts w:ascii="Courier" w:hAnsi="Courier"/>
          <w:szCs w:val="24"/>
        </w:rPr>
      </w:pPr>
      <w:r w:rsidRPr="00D02B21">
        <w:rPr>
          <w:rFonts w:ascii="Courier" w:hAnsi="Courier" w:cs="Calibri"/>
          <w:szCs w:val="24"/>
        </w:rPr>
        <w:t>Connecting to 172.23.29.110:80... connected.</w:t>
      </w:r>
    </w:p>
    <w:p w14:paraId="21D93EDB" w14:textId="77777777" w:rsidR="009962F5" w:rsidRPr="00D02B21" w:rsidRDefault="009962F5" w:rsidP="009962F5">
      <w:pPr>
        <w:ind w:left="720"/>
        <w:rPr>
          <w:rFonts w:ascii="Courier" w:hAnsi="Courier"/>
          <w:szCs w:val="24"/>
        </w:rPr>
      </w:pPr>
      <w:r w:rsidRPr="00D02B21">
        <w:rPr>
          <w:rFonts w:ascii="Courier" w:hAnsi="Courier" w:cs="Calibri"/>
          <w:szCs w:val="24"/>
        </w:rPr>
        <w:t>HTTP request sent, awaiting response... 200 OK</w:t>
      </w:r>
    </w:p>
    <w:p w14:paraId="264D2D81" w14:textId="77777777" w:rsidR="009962F5" w:rsidRPr="00D02B21" w:rsidRDefault="009962F5" w:rsidP="009962F5">
      <w:pPr>
        <w:ind w:left="720"/>
        <w:rPr>
          <w:rFonts w:ascii="Courier" w:hAnsi="Courier"/>
          <w:szCs w:val="24"/>
        </w:rPr>
      </w:pPr>
      <w:r w:rsidRPr="00D02B21">
        <w:rPr>
          <w:rFonts w:ascii="Courier" w:hAnsi="Courier" w:cs="Calibri"/>
          <w:szCs w:val="24"/>
        </w:rPr>
        <w:t>Length: 599654400 (572M)</w:t>
      </w:r>
    </w:p>
    <w:p w14:paraId="79D76E73" w14:textId="77777777" w:rsidR="009962F5" w:rsidRPr="00D02B21" w:rsidRDefault="009962F5" w:rsidP="009962F5">
      <w:pPr>
        <w:ind w:left="720"/>
        <w:rPr>
          <w:rFonts w:ascii="Courier" w:hAnsi="Courier"/>
          <w:szCs w:val="24"/>
        </w:rPr>
      </w:pPr>
      <w:r w:rsidRPr="00D02B21">
        <w:rPr>
          <w:rFonts w:ascii="Courier" w:hAnsi="Courier" w:cs="Calibri"/>
          <w:szCs w:val="24"/>
        </w:rPr>
        <w:t>Saving to: ‘5.1.1.53U.vmdk’</w:t>
      </w:r>
    </w:p>
    <w:p w14:paraId="58B521A5" w14:textId="77777777" w:rsidR="009962F5" w:rsidRPr="00D02B21" w:rsidRDefault="009962F5" w:rsidP="009962F5">
      <w:pPr>
        <w:rPr>
          <w:szCs w:val="24"/>
        </w:rPr>
      </w:pPr>
    </w:p>
    <w:p w14:paraId="37D89820" w14:textId="77777777" w:rsidR="009962F5" w:rsidRPr="00D02B21" w:rsidRDefault="009962F5" w:rsidP="009962F5">
      <w:pPr>
        <w:keepNext/>
        <w:keepLines/>
        <w:rPr>
          <w:szCs w:val="24"/>
        </w:rPr>
      </w:pPr>
      <w:r w:rsidRPr="00D02B21">
        <w:rPr>
          <w:rFonts w:cs="Calibri"/>
          <w:szCs w:val="24"/>
        </w:rPr>
        <w:t>The command to verify:</w:t>
      </w:r>
    </w:p>
    <w:p w14:paraId="0B50CDA8" w14:textId="77777777" w:rsidR="009962F5" w:rsidRPr="00D02B21" w:rsidRDefault="009962F5" w:rsidP="009962F5">
      <w:pPr>
        <w:keepNext/>
        <w:keepLines/>
        <w:rPr>
          <w:szCs w:val="24"/>
        </w:rPr>
      </w:pPr>
    </w:p>
    <w:p w14:paraId="35EE6B31" w14:textId="77777777" w:rsidR="009962F5" w:rsidRPr="00D02B21" w:rsidRDefault="009962F5" w:rsidP="009962F5">
      <w:pPr>
        <w:keepNext/>
        <w:keepLines/>
        <w:ind w:firstLine="720"/>
        <w:rPr>
          <w:rFonts w:ascii="Courier" w:hAnsi="Courier" w:cs="Helvetica"/>
          <w:szCs w:val="24"/>
        </w:rPr>
      </w:pPr>
      <w:r w:rsidRPr="00D02B21">
        <w:rPr>
          <w:rFonts w:ascii="Courier" w:hAnsi="Courier" w:cs="Helvetica"/>
          <w:szCs w:val="24"/>
        </w:rPr>
        <w:t>md5sum 5.1.1.53U.vmdk</w:t>
      </w:r>
    </w:p>
    <w:p w14:paraId="16930361" w14:textId="77777777" w:rsidR="009962F5" w:rsidRPr="00D02B21" w:rsidRDefault="009962F5" w:rsidP="009962F5">
      <w:pPr>
        <w:keepNext/>
        <w:keepLines/>
        <w:rPr>
          <w:rFonts w:cs="Calibri"/>
          <w:szCs w:val="24"/>
        </w:rPr>
      </w:pPr>
    </w:p>
    <w:p w14:paraId="20F56C25" w14:textId="77777777" w:rsidR="009962F5" w:rsidRPr="00D02B21" w:rsidRDefault="009962F5" w:rsidP="009962F5">
      <w:pPr>
        <w:keepNext/>
        <w:keepLines/>
        <w:rPr>
          <w:rFonts w:cs="Calibri"/>
          <w:szCs w:val="24"/>
        </w:rPr>
      </w:pPr>
      <w:r w:rsidRPr="00D02B21">
        <w:rPr>
          <w:rFonts w:cs="Calibri"/>
          <w:szCs w:val="24"/>
        </w:rPr>
        <w:t>Output:</w:t>
      </w:r>
    </w:p>
    <w:p w14:paraId="02427AFF" w14:textId="77777777" w:rsidR="009962F5" w:rsidRPr="00D02B21" w:rsidRDefault="009962F5" w:rsidP="009962F5">
      <w:pPr>
        <w:keepNext/>
        <w:keepLines/>
        <w:rPr>
          <w:rFonts w:cs="Calibri"/>
          <w:szCs w:val="24"/>
        </w:rPr>
      </w:pPr>
    </w:p>
    <w:p w14:paraId="4B753AEA" w14:textId="77777777" w:rsidR="009962F5" w:rsidRPr="00D02B21" w:rsidRDefault="009962F5" w:rsidP="009962F5">
      <w:pPr>
        <w:keepNext/>
        <w:keepLines/>
        <w:rPr>
          <w:rFonts w:ascii="Courier" w:hAnsi="Courier" w:cs="Helvetica"/>
          <w:szCs w:val="24"/>
        </w:rPr>
      </w:pPr>
      <w:r w:rsidRPr="00D02B21">
        <w:rPr>
          <w:rFonts w:ascii="Courier" w:hAnsi="Courier" w:cs="Helvetica"/>
          <w:szCs w:val="24"/>
        </w:rPr>
        <w:tab/>
        <w:t>0cab7bd5dc40d3a31a032b0c6e2dacef</w:t>
      </w:r>
    </w:p>
    <w:p w14:paraId="6B61F847" w14:textId="77777777" w:rsidR="009962F5" w:rsidRPr="00D02B21" w:rsidRDefault="009962F5" w:rsidP="009962F5">
      <w:pPr>
        <w:rPr>
          <w:rFonts w:cs="Calibri"/>
          <w:szCs w:val="24"/>
        </w:rPr>
      </w:pPr>
    </w:p>
    <w:p w14:paraId="287EA166" w14:textId="77777777" w:rsidR="009962F5" w:rsidRPr="00D02B21" w:rsidRDefault="009962F5" w:rsidP="009962F5">
      <w:pPr>
        <w:rPr>
          <w:szCs w:val="24"/>
        </w:rPr>
      </w:pPr>
      <w:r w:rsidRPr="00D02B21">
        <w:rPr>
          <w:rFonts w:cs="Calibri"/>
          <w:szCs w:val="24"/>
        </w:rPr>
        <w:t>Copy the image from your local computer to the remote computer using</w:t>
      </w:r>
      <w:r w:rsidRPr="00D02B21">
        <w:rPr>
          <w:szCs w:val="24"/>
        </w:rPr>
        <w:t xml:space="preserve"> secure-file-transfter-protocol (SFTP). In the example below:</w:t>
      </w:r>
    </w:p>
    <w:p w14:paraId="1D028539" w14:textId="77777777" w:rsidR="009962F5" w:rsidRPr="00D02B21" w:rsidRDefault="009962F5" w:rsidP="009962F5">
      <w:pPr>
        <w:rPr>
          <w:szCs w:val="24"/>
        </w:rPr>
      </w:pPr>
    </w:p>
    <w:p w14:paraId="04BD93E8" w14:textId="77777777" w:rsidR="009962F5" w:rsidRPr="00D02B21" w:rsidRDefault="009962F5" w:rsidP="009962F5">
      <w:pPr>
        <w:pStyle w:val="ListParagraph"/>
        <w:numPr>
          <w:ilvl w:val="0"/>
          <w:numId w:val="2"/>
        </w:numPr>
        <w:rPr>
          <w:szCs w:val="24"/>
        </w:rPr>
      </w:pPr>
      <w:r w:rsidRPr="00D02B21">
        <w:rPr>
          <w:szCs w:val="24"/>
        </w:rPr>
        <w:t xml:space="preserve">The IP address </w:t>
      </w:r>
      <w:r w:rsidRPr="00D02B21">
        <w:rPr>
          <w:rFonts w:ascii="Courier" w:hAnsi="Courier" w:cs="Menlo Regular"/>
          <w:color w:val="000000"/>
          <w:szCs w:val="24"/>
          <w:lang w:val="en-US"/>
        </w:rPr>
        <w:t xml:space="preserve">172.16.1.1 </w:t>
      </w:r>
      <w:r w:rsidRPr="00D02B21">
        <w:rPr>
          <w:szCs w:val="24"/>
        </w:rPr>
        <w:t>is the remote computer. The public IP address can also be used.</w:t>
      </w:r>
    </w:p>
    <w:p w14:paraId="77DFE798" w14:textId="77777777" w:rsidR="009962F5" w:rsidRPr="00D02B21" w:rsidRDefault="009962F5" w:rsidP="009962F5">
      <w:pPr>
        <w:pStyle w:val="ListParagraph"/>
        <w:numPr>
          <w:ilvl w:val="0"/>
          <w:numId w:val="2"/>
        </w:numPr>
        <w:rPr>
          <w:szCs w:val="24"/>
        </w:rPr>
      </w:pPr>
      <w:r w:rsidRPr="00D02B21">
        <w:rPr>
          <w:szCs w:val="24"/>
        </w:rPr>
        <w:t xml:space="preserve">The local file </w:t>
      </w:r>
      <w:r w:rsidRPr="00D02B21">
        <w:rPr>
          <w:rFonts w:ascii="Courier" w:hAnsi="Courier" w:cs="Menlo Regular"/>
          <w:color w:val="000000"/>
          <w:szCs w:val="24"/>
          <w:lang w:val="en-US"/>
        </w:rPr>
        <w:t>5.1.1.53U.vmdk is the XR image</w:t>
      </w:r>
    </w:p>
    <w:p w14:paraId="63C4BAE3" w14:textId="77777777" w:rsidR="009962F5" w:rsidRPr="00D02B21" w:rsidRDefault="009962F5" w:rsidP="009962F5">
      <w:pPr>
        <w:rPr>
          <w:szCs w:val="24"/>
        </w:rPr>
      </w:pPr>
    </w:p>
    <w:p w14:paraId="0D427C4C" w14:textId="77777777" w:rsidR="009962F5" w:rsidRPr="00D02B21" w:rsidRDefault="009962F5" w:rsidP="009962F5">
      <w:pPr>
        <w:rPr>
          <w:szCs w:val="24"/>
        </w:rPr>
      </w:pPr>
      <w:r w:rsidRPr="00D02B21">
        <w:rPr>
          <w:szCs w:val="24"/>
        </w:rPr>
        <w:t>From the command line, such as bash:</w:t>
      </w:r>
    </w:p>
    <w:p w14:paraId="4AA71D51" w14:textId="77777777" w:rsidR="009962F5" w:rsidRPr="00D02B21" w:rsidRDefault="009962F5" w:rsidP="009962F5">
      <w:pPr>
        <w:rPr>
          <w:szCs w:val="24"/>
        </w:rPr>
      </w:pPr>
    </w:p>
    <w:p w14:paraId="081C7EA0"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sftp -i ~/git/cosc-learning-labs/etc/virl_key virl@172.16.1.1</w:t>
      </w:r>
    </w:p>
    <w:p w14:paraId="48327D91"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4"/>
          <w:lang w:val="en-US"/>
        </w:rPr>
      </w:pPr>
    </w:p>
    <w:p w14:paraId="5407FB6A"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Output:</w:t>
      </w:r>
    </w:p>
    <w:p w14:paraId="5145063F"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4"/>
          <w:lang w:val="en-US"/>
        </w:rPr>
      </w:pPr>
    </w:p>
    <w:p w14:paraId="600D7893"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Connected to 172.16.1.1. </w:t>
      </w:r>
    </w:p>
    <w:p w14:paraId="7FD7897F"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4"/>
          <w:lang w:val="en-US"/>
        </w:rPr>
      </w:pPr>
    </w:p>
    <w:p w14:paraId="0AC2D523"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The file to transfer should be in the current directory:</w:t>
      </w:r>
    </w:p>
    <w:p w14:paraId="6F7746E6"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4"/>
          <w:lang w:val="en-US"/>
        </w:rPr>
      </w:pPr>
    </w:p>
    <w:p w14:paraId="4DE7E5AE"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sftp&gt; lls  </w:t>
      </w:r>
      <w:r w:rsidRPr="00D02B21">
        <w:rPr>
          <w:rFonts w:ascii="Courier" w:hAnsi="Courier" w:cs="Menlo Regular"/>
          <w:color w:val="000000"/>
          <w:szCs w:val="24"/>
          <w:lang w:val="en-US"/>
        </w:rPr>
        <w:tab/>
      </w:r>
    </w:p>
    <w:p w14:paraId="5463356D"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p>
    <w:p w14:paraId="7D05820B"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You will see one or more files, including:</w:t>
      </w:r>
    </w:p>
    <w:p w14:paraId="575ACBF7"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p>
    <w:p w14:paraId="514FB931"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5.1.1.53U.vmdk</w:t>
      </w:r>
    </w:p>
    <w:p w14:paraId="7A806D4E"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Cs w:val="24"/>
          <w:lang w:val="en-US"/>
        </w:rPr>
      </w:pPr>
    </w:p>
    <w:p w14:paraId="2BEE47BE"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Initiate the transfer:</w:t>
      </w:r>
    </w:p>
    <w:p w14:paraId="6F4307FB"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4"/>
          <w:lang w:val="en-US"/>
        </w:rPr>
      </w:pPr>
    </w:p>
    <w:p w14:paraId="79961EB8"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sftp&gt; put 5.1.1.53U.vmdk</w:t>
      </w:r>
    </w:p>
    <w:p w14:paraId="0F256079"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4"/>
          <w:lang w:val="en-US"/>
        </w:rPr>
      </w:pPr>
    </w:p>
    <w:p w14:paraId="27F2BD87"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Wait for 100% complete:</w:t>
      </w:r>
    </w:p>
    <w:p w14:paraId="265DA708"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Cs w:val="24"/>
          <w:lang w:val="en-US"/>
        </w:rPr>
      </w:pPr>
    </w:p>
    <w:p w14:paraId="71DDA037"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Uploading 5.1.1.53U.vmdk to /home/cisco/5.1.1.53U.vmdk</w:t>
      </w:r>
    </w:p>
    <w:p w14:paraId="5E5854AA"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 xml:space="preserve">5.1.1.53U.vmdk                                100%  572MB  73.0KB/s 2:13:41    </w:t>
      </w:r>
    </w:p>
    <w:p w14:paraId="7DB4F32B" w14:textId="77777777" w:rsidR="009962F5" w:rsidRPr="00D02B21" w:rsidRDefault="009962F5" w:rsidP="009962F5">
      <w:pPr>
        <w:rPr>
          <w:rFonts w:ascii="Menlo Regular" w:hAnsi="Menlo Regular" w:cs="Menlo Regular"/>
          <w:color w:val="000000"/>
          <w:szCs w:val="24"/>
          <w:lang w:val="en-US"/>
        </w:rPr>
      </w:pPr>
    </w:p>
    <w:p w14:paraId="21E1AAAA"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Confirm the file listing on the remote computer:</w:t>
      </w:r>
    </w:p>
    <w:p w14:paraId="695D00EA" w14:textId="77777777" w:rsidR="009962F5" w:rsidRPr="00D02B21" w:rsidRDefault="009962F5" w:rsidP="009962F5">
      <w:pPr>
        <w:rPr>
          <w:rFonts w:ascii="Menlo Regular" w:hAnsi="Menlo Regular" w:cs="Menlo Regular"/>
          <w:color w:val="000000"/>
          <w:szCs w:val="24"/>
          <w:lang w:val="en-US"/>
        </w:rPr>
      </w:pPr>
    </w:p>
    <w:p w14:paraId="2FF903F3"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sftp&gt; ls -l</w:t>
      </w:r>
    </w:p>
    <w:p w14:paraId="7F194D2D"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p>
    <w:p w14:paraId="08B2B7A1"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Output:</w:t>
      </w:r>
    </w:p>
    <w:p w14:paraId="4B3B4DC4"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p>
    <w:p w14:paraId="3D232D79"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-rw-r--r--    1 virl    virl    599654400 Feb  5 19:45 5.1.1.53U.vmdk</w:t>
      </w:r>
    </w:p>
    <w:p w14:paraId="0994498F"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Cs w:val="24"/>
          <w:lang w:val="en-US"/>
        </w:rPr>
      </w:pPr>
    </w:p>
    <w:p w14:paraId="18D6BB2F"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lastRenderedPageBreak/>
        <w:t>Close the FTP session:</w:t>
      </w:r>
    </w:p>
    <w:p w14:paraId="00D7B173"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Cs w:val="24"/>
          <w:lang w:val="en-US"/>
        </w:rPr>
      </w:pPr>
    </w:p>
    <w:p w14:paraId="6DBF452B"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sftp&gt; quit</w:t>
      </w:r>
    </w:p>
    <w:p w14:paraId="5DCD6BE5" w14:textId="77777777" w:rsidR="009962F5" w:rsidRPr="00D02B21" w:rsidRDefault="009962F5" w:rsidP="009962F5">
      <w:pPr>
        <w:rPr>
          <w:rFonts w:ascii="Courier" w:hAnsi="Courier"/>
          <w:szCs w:val="24"/>
        </w:rPr>
      </w:pPr>
    </w:p>
    <w:p w14:paraId="2CB11D83"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Display the checksum of the remote file:</w:t>
      </w:r>
    </w:p>
    <w:p w14:paraId="21C604F5"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p>
    <w:p w14:paraId="44B8E0BA"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ssh -i ~/git/cosc-learning-labs/etc/virl_key virl@172.16.1.1 md5sum 5.1.1.53U.vmdk</w:t>
      </w:r>
    </w:p>
    <w:p w14:paraId="0392227B"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p>
    <w:p w14:paraId="1841732C"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Output:</w:t>
      </w:r>
    </w:p>
    <w:p w14:paraId="21EC1216"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p>
    <w:p w14:paraId="787EAB2F" w14:textId="77777777" w:rsidR="009962F5" w:rsidRPr="00D02B21" w:rsidRDefault="009962F5" w:rsidP="009962F5">
      <w:pPr>
        <w:ind w:left="560"/>
        <w:rPr>
          <w:rFonts w:ascii="Courier" w:hAnsi="Courier"/>
          <w:szCs w:val="24"/>
        </w:rPr>
      </w:pPr>
      <w:r w:rsidRPr="00D02B21">
        <w:rPr>
          <w:rFonts w:ascii="Courier" w:hAnsi="Courier" w:cs="Menlo Regular"/>
          <w:color w:val="000000"/>
          <w:szCs w:val="24"/>
          <w:lang w:val="en-US"/>
        </w:rPr>
        <w:t>0cab7bd5dc40d3a31a032b0c6e2dacef  5.1.1.53U.vmdk</w:t>
      </w:r>
    </w:p>
    <w:p w14:paraId="2E7A1812" w14:textId="77777777" w:rsidR="009962F5" w:rsidRPr="00D02B21" w:rsidRDefault="009962F5" w:rsidP="009962F5">
      <w:pPr>
        <w:rPr>
          <w:szCs w:val="24"/>
        </w:rPr>
      </w:pPr>
    </w:p>
    <w:p w14:paraId="1CFA36E5"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 xml:space="preserve">Compare the checksum of the remote file to the local file. In this example the local computer is OSX so the command is </w:t>
      </w:r>
      <w:r w:rsidRPr="00D02B21">
        <w:rPr>
          <w:rFonts w:ascii="Courier" w:hAnsi="Courier" w:cs="Menlo Regular"/>
          <w:color w:val="000000"/>
          <w:szCs w:val="24"/>
          <w:lang w:val="en-US"/>
        </w:rPr>
        <w:t xml:space="preserve">md5 </w:t>
      </w:r>
      <w:r w:rsidRPr="00D02B21">
        <w:rPr>
          <w:rFonts w:cs="Menlo Regular"/>
          <w:color w:val="000000"/>
          <w:szCs w:val="24"/>
          <w:lang w:val="en-US"/>
        </w:rPr>
        <w:t>not</w:t>
      </w:r>
      <w:r w:rsidRPr="00D02B21">
        <w:rPr>
          <w:rFonts w:ascii="Courier" w:hAnsi="Courier" w:cs="Menlo Regular"/>
          <w:color w:val="000000"/>
          <w:szCs w:val="24"/>
          <w:lang w:val="en-US"/>
        </w:rPr>
        <w:t xml:space="preserve"> md5sum</w:t>
      </w:r>
      <w:r w:rsidRPr="00D02B21">
        <w:rPr>
          <w:rFonts w:cs="Menlo Regular"/>
          <w:color w:val="000000"/>
          <w:szCs w:val="24"/>
          <w:lang w:val="en-US"/>
        </w:rPr>
        <w:t>:</w:t>
      </w:r>
    </w:p>
    <w:p w14:paraId="4618A630"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Cs w:val="24"/>
          <w:lang w:val="en-US"/>
        </w:rPr>
      </w:pPr>
    </w:p>
    <w:p w14:paraId="3AAC65B7"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Menlo Regular"/>
          <w:color w:val="000000"/>
          <w:szCs w:val="24"/>
          <w:lang w:val="en-US"/>
        </w:rPr>
      </w:pPr>
      <w:r w:rsidRPr="00D02B21">
        <w:rPr>
          <w:rFonts w:ascii="Courier" w:hAnsi="Courier" w:cs="Menlo Regular"/>
          <w:color w:val="000000"/>
          <w:szCs w:val="24"/>
          <w:lang w:val="en-US"/>
        </w:rPr>
        <w:t>md5 5.1.1.53U.vmdk</w:t>
      </w:r>
    </w:p>
    <w:p w14:paraId="02C6F500"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p>
    <w:p w14:paraId="25B1BA79"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Output:</w:t>
      </w:r>
    </w:p>
    <w:p w14:paraId="2E4B73A6"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p>
    <w:p w14:paraId="1FA080EC" w14:textId="77777777" w:rsidR="009962F5" w:rsidRPr="00D02B21" w:rsidRDefault="009962F5" w:rsidP="009962F5">
      <w:pPr>
        <w:ind w:left="560"/>
        <w:rPr>
          <w:rFonts w:ascii="Courier" w:hAnsi="Courier" w:cs="Menlo Regular"/>
          <w:color w:val="000000"/>
          <w:szCs w:val="24"/>
          <w:lang w:val="en-US"/>
        </w:rPr>
      </w:pPr>
      <w:r w:rsidRPr="00D02B21">
        <w:rPr>
          <w:rFonts w:ascii="Courier" w:hAnsi="Courier" w:cs="Menlo Regular"/>
          <w:color w:val="000000"/>
          <w:szCs w:val="24"/>
          <w:lang w:val="en-US"/>
        </w:rPr>
        <w:t>MD5 (5.1.1.53U.vmdk) = 0cab7bd5dc40d3a31a032b0c6e2dacef</w:t>
      </w:r>
    </w:p>
    <w:p w14:paraId="6B7E9A80" w14:textId="77777777" w:rsidR="009962F5" w:rsidRPr="00D02B21" w:rsidRDefault="009962F5" w:rsidP="009962F5">
      <w:pPr>
        <w:rPr>
          <w:rFonts w:cs="Calibri"/>
          <w:szCs w:val="24"/>
        </w:rPr>
      </w:pPr>
    </w:p>
    <w:p w14:paraId="72FA0640" w14:textId="77777777" w:rsidR="009962F5" w:rsidRPr="00D02B21" w:rsidRDefault="009962F5" w:rsidP="00996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Cs w:val="24"/>
          <w:lang w:val="en-US"/>
        </w:rPr>
      </w:pPr>
      <w:r w:rsidRPr="00D02B21">
        <w:rPr>
          <w:rFonts w:cs="Menlo Regular"/>
          <w:color w:val="000000"/>
          <w:szCs w:val="24"/>
          <w:lang w:val="en-US"/>
        </w:rPr>
        <w:t>The image file is now uploaded to the remote computer and can be added to the Virl VM. The following command is similar to the command shown earlier in this section but it references a file on the remote server instead of a URL. As before, the password is “password”. The expected response is similar to that shown earlier for the similar command.</w:t>
      </w:r>
    </w:p>
    <w:p w14:paraId="7CCEB8DC" w14:textId="77777777" w:rsidR="009962F5" w:rsidRPr="00D02B21" w:rsidRDefault="009962F5" w:rsidP="009962F5">
      <w:pPr>
        <w:rPr>
          <w:rFonts w:cs="Calibri"/>
          <w:szCs w:val="24"/>
        </w:rPr>
      </w:pPr>
    </w:p>
    <w:p w14:paraId="2196DA9E" w14:textId="77777777" w:rsidR="009962F5" w:rsidRPr="00BF7012" w:rsidRDefault="009962F5" w:rsidP="00BF7012">
      <w:pPr>
        <w:ind w:left="720"/>
        <w:rPr>
          <w:rFonts w:ascii="Courier" w:hAnsi="Courier"/>
          <w:lang w:val="en-US"/>
        </w:rPr>
      </w:pPr>
      <w:r w:rsidRPr="00BF7012">
        <w:rPr>
          <w:rFonts w:ascii="Courier" w:hAnsi="Courier"/>
          <w:lang w:val="en-US"/>
        </w:rPr>
        <w:t>curl -F "subtype=IOS XRv" -F "version=5.1.1.53U" -F "release=5.1.1.53U" -F "image-path=/home/virl/5.1.1.53U.vmdk" -u uwmadmin http://localhost:19400/rest/images</w:t>
      </w:r>
    </w:p>
    <w:p w14:paraId="334D9B44" w14:textId="77777777" w:rsidR="009962F5" w:rsidRDefault="00F17860" w:rsidP="009962F5">
      <w:pPr>
        <w:pStyle w:val="Heading3"/>
      </w:pPr>
      <w:bookmarkStart w:id="56" w:name="_Toc285726985"/>
      <w:r>
        <w:t xml:space="preserve">Custom </w:t>
      </w:r>
      <w:commentRangeStart w:id="57"/>
      <w:r>
        <w:t>Topology</w:t>
      </w:r>
      <w:bookmarkEnd w:id="56"/>
      <w:commentRangeEnd w:id="57"/>
      <w:r w:rsidR="00943678">
        <w:rPr>
          <w:rStyle w:val="CommentReference"/>
          <w:rFonts w:ascii="Verdana" w:hAnsi="Verdana" w:cs="Times New Roman"/>
          <w:b w:val="0"/>
        </w:rPr>
        <w:commentReference w:id="57"/>
      </w:r>
    </w:p>
    <w:p w14:paraId="434A5E90" w14:textId="77777777" w:rsidR="00F17860" w:rsidRDefault="00F17860" w:rsidP="00F17860">
      <w:pPr>
        <w:rPr>
          <w:rFonts w:cs="Calibri"/>
          <w:szCs w:val="24"/>
        </w:rPr>
      </w:pPr>
    </w:p>
    <w:p w14:paraId="171A9282" w14:textId="77777777" w:rsidR="00F17860" w:rsidRPr="00D02B21" w:rsidRDefault="00F17860" w:rsidP="00F17860">
      <w:pPr>
        <w:rPr>
          <w:rFonts w:cs="Calibri"/>
          <w:szCs w:val="24"/>
        </w:rPr>
      </w:pPr>
      <w:r w:rsidRPr="00D02B21">
        <w:rPr>
          <w:rFonts w:cs="Calibri"/>
          <w:szCs w:val="24"/>
        </w:rPr>
        <w:t xml:space="preserve">In the properties for the topology, </w:t>
      </w:r>
      <w:r>
        <w:rPr>
          <w:rFonts w:cs="Calibri"/>
          <w:szCs w:val="24"/>
        </w:rPr>
        <w:t xml:space="preserve">ensure that </w:t>
      </w:r>
      <w:r w:rsidRPr="00D02B21">
        <w:rPr>
          <w:rFonts w:cs="Calibri"/>
          <w:szCs w:val="24"/>
        </w:rPr>
        <w:t>field ‘Management Network’</w:t>
      </w:r>
      <w:r>
        <w:rPr>
          <w:rFonts w:cs="Calibri"/>
          <w:szCs w:val="24"/>
        </w:rPr>
        <w:t xml:space="preserve"> has the value </w:t>
      </w:r>
      <w:r w:rsidRPr="00D02B21">
        <w:rPr>
          <w:rFonts w:cs="Calibri"/>
          <w:szCs w:val="24"/>
        </w:rPr>
        <w:t>“shared flat network”, as shown in the screen-shot, below:</w:t>
      </w:r>
    </w:p>
    <w:p w14:paraId="717330AF" w14:textId="77777777" w:rsidR="00F17860" w:rsidRPr="00D02B21" w:rsidRDefault="00F17860" w:rsidP="00F17860">
      <w:pPr>
        <w:rPr>
          <w:rFonts w:cs="Calibri"/>
          <w:szCs w:val="24"/>
        </w:rPr>
      </w:pPr>
    </w:p>
    <w:p w14:paraId="6B1F90E6" w14:textId="77777777" w:rsidR="00F17860" w:rsidRPr="00D02B21" w:rsidRDefault="00F17860" w:rsidP="00F17860">
      <w:pPr>
        <w:rPr>
          <w:rFonts w:cs="Calibri"/>
          <w:szCs w:val="24"/>
        </w:rPr>
      </w:pPr>
      <w:r w:rsidRPr="00D02B21">
        <w:rPr>
          <w:rFonts w:cs="Calibri"/>
          <w:noProof/>
          <w:szCs w:val="24"/>
          <w:lang w:val="en-US"/>
        </w:rPr>
        <w:drawing>
          <wp:inline distT="0" distB="0" distL="0" distR="0" wp14:anchorId="2EF7E137" wp14:editId="7687B4E6">
            <wp:extent cx="4457700" cy="192616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58942" cy="1926703"/>
                    </a:xfrm>
                    <a:prstGeom prst="rect">
                      <a:avLst/>
                    </a:prstGeom>
                    <a:noFill/>
                    <a:ln>
                      <a:noFill/>
                    </a:ln>
                  </pic:spPr>
                </pic:pic>
              </a:graphicData>
            </a:graphic>
          </wp:inline>
        </w:drawing>
      </w:r>
    </w:p>
    <w:p w14:paraId="3506B3FA" w14:textId="77777777" w:rsidR="00F17860" w:rsidRPr="00D02B21" w:rsidRDefault="00F17860" w:rsidP="00F17860">
      <w:pPr>
        <w:rPr>
          <w:rFonts w:cs="Calibri"/>
          <w:szCs w:val="24"/>
        </w:rPr>
      </w:pPr>
    </w:p>
    <w:p w14:paraId="5D33515D" w14:textId="77777777" w:rsidR="00F17860" w:rsidRPr="00D02B21" w:rsidRDefault="00F17860" w:rsidP="00F17860">
      <w:pPr>
        <w:rPr>
          <w:rFonts w:cs="Calibri"/>
          <w:szCs w:val="24"/>
        </w:rPr>
      </w:pPr>
      <w:r>
        <w:rPr>
          <w:rFonts w:cs="Calibri"/>
          <w:szCs w:val="24"/>
        </w:rPr>
        <w:t xml:space="preserve">The XR node sub-type must be Netconf enabled. </w:t>
      </w:r>
      <w:r w:rsidRPr="00D02B21">
        <w:rPr>
          <w:rFonts w:cs="Calibri"/>
          <w:szCs w:val="24"/>
        </w:rPr>
        <w:t xml:space="preserve">Select the XR nodes and assign values to the fields </w:t>
      </w:r>
      <w:r>
        <w:rPr>
          <w:rFonts w:cs="Calibri"/>
          <w:szCs w:val="24"/>
        </w:rPr>
        <w:t xml:space="preserve">‘VM Image’ and ‘VM Flavor’ </w:t>
      </w:r>
      <w:r w:rsidRPr="00D02B21">
        <w:rPr>
          <w:rFonts w:cs="Calibri"/>
          <w:szCs w:val="24"/>
        </w:rPr>
        <w:t>as shown in the screen</w:t>
      </w:r>
      <w:r>
        <w:rPr>
          <w:rFonts w:cs="Calibri"/>
          <w:szCs w:val="24"/>
        </w:rPr>
        <w:t>-shot, below:</w:t>
      </w:r>
    </w:p>
    <w:p w14:paraId="14C54AEF" w14:textId="77777777" w:rsidR="00F17860" w:rsidRPr="00D02B21" w:rsidRDefault="00F17860" w:rsidP="00F17860">
      <w:pPr>
        <w:rPr>
          <w:szCs w:val="24"/>
        </w:rPr>
      </w:pPr>
    </w:p>
    <w:p w14:paraId="6FD866BF" w14:textId="77777777" w:rsidR="00F17860" w:rsidRPr="00D02B21" w:rsidRDefault="00F17860" w:rsidP="00F17860">
      <w:pPr>
        <w:rPr>
          <w:szCs w:val="24"/>
        </w:rPr>
      </w:pPr>
      <w:r w:rsidRPr="00D02B21">
        <w:rPr>
          <w:noProof/>
          <w:szCs w:val="24"/>
          <w:lang w:val="en-US"/>
        </w:rPr>
        <w:lastRenderedPageBreak/>
        <w:drawing>
          <wp:inline distT="0" distB="0" distL="0" distR="0" wp14:anchorId="4F33C50E" wp14:editId="101B7A56">
            <wp:extent cx="5727700" cy="1564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0" cy="1564076"/>
                    </a:xfrm>
                    <a:prstGeom prst="rect">
                      <a:avLst/>
                    </a:prstGeom>
                    <a:noFill/>
                    <a:ln>
                      <a:noFill/>
                    </a:ln>
                  </pic:spPr>
                </pic:pic>
              </a:graphicData>
            </a:graphic>
          </wp:inline>
        </w:drawing>
      </w:r>
    </w:p>
    <w:p w14:paraId="5BEAA8DE" w14:textId="77777777" w:rsidR="00F17860" w:rsidRPr="00D02B21" w:rsidRDefault="00F17860" w:rsidP="00F17860">
      <w:pPr>
        <w:rPr>
          <w:szCs w:val="24"/>
        </w:rPr>
      </w:pPr>
    </w:p>
    <w:p w14:paraId="545D33AD" w14:textId="77777777" w:rsidR="00F17860" w:rsidRPr="00D02B21" w:rsidRDefault="00F17860" w:rsidP="00F17860">
      <w:pPr>
        <w:rPr>
          <w:szCs w:val="24"/>
        </w:rPr>
      </w:pPr>
      <w:r w:rsidRPr="00D02B21">
        <w:rPr>
          <w:rFonts w:cs="Calibri"/>
          <w:szCs w:val="24"/>
        </w:rPr>
        <w:t>Note that multiple nodes were selected, which explains why some fields show “&lt;multiple values&gt;”.</w:t>
      </w:r>
    </w:p>
    <w:p w14:paraId="16944453" w14:textId="77777777" w:rsidR="00F17860" w:rsidRPr="00D02B21" w:rsidRDefault="00F17860" w:rsidP="00F17860">
      <w:pPr>
        <w:rPr>
          <w:szCs w:val="24"/>
        </w:rPr>
      </w:pPr>
    </w:p>
    <w:p w14:paraId="510DDAC6" w14:textId="77777777" w:rsidR="00F17860" w:rsidRDefault="00F17860" w:rsidP="00F17860">
      <w:pPr>
        <w:rPr>
          <w:rFonts w:cs="Calibri"/>
          <w:szCs w:val="24"/>
        </w:rPr>
      </w:pPr>
      <w:r w:rsidRPr="00D02B21">
        <w:rPr>
          <w:rFonts w:cs="Calibri"/>
          <w:szCs w:val="24"/>
        </w:rPr>
        <w:t>The following configuration is necessary on each XR device in the topology. If you select multiple devices you can apply this configuration to them all.</w:t>
      </w:r>
    </w:p>
    <w:p w14:paraId="1B8EC7BB" w14:textId="77777777" w:rsidR="00F17860" w:rsidRPr="00D02B21" w:rsidRDefault="00F17860" w:rsidP="00F17860">
      <w:pPr>
        <w:rPr>
          <w:szCs w:val="24"/>
        </w:rPr>
      </w:pPr>
    </w:p>
    <w:p w14:paraId="4F9116B1" w14:textId="77777777" w:rsidR="00F17860" w:rsidRPr="00D02B21" w:rsidRDefault="00F17860" w:rsidP="00F17860">
      <w:pPr>
        <w:ind w:left="720"/>
        <w:rPr>
          <w:szCs w:val="24"/>
        </w:rPr>
      </w:pPr>
      <w:r w:rsidRPr="00D02B21">
        <w:rPr>
          <w:rFonts w:cs="Calibri"/>
          <w:szCs w:val="24"/>
        </w:rPr>
        <w:t>ssh server v2</w:t>
      </w:r>
    </w:p>
    <w:p w14:paraId="0C206244" w14:textId="77777777" w:rsidR="00F17860" w:rsidRPr="00D02B21" w:rsidRDefault="00F17860" w:rsidP="00F17860">
      <w:pPr>
        <w:ind w:left="720"/>
        <w:rPr>
          <w:szCs w:val="24"/>
        </w:rPr>
      </w:pPr>
      <w:r w:rsidRPr="00D02B21">
        <w:rPr>
          <w:rFonts w:cs="Calibri"/>
          <w:szCs w:val="24"/>
        </w:rPr>
        <w:t>ssh server netconf port 830</w:t>
      </w:r>
    </w:p>
    <w:p w14:paraId="516675A3" w14:textId="77777777" w:rsidR="00F17860" w:rsidRPr="00D02B21" w:rsidRDefault="00F17860" w:rsidP="00F17860">
      <w:pPr>
        <w:ind w:left="720"/>
        <w:rPr>
          <w:szCs w:val="24"/>
        </w:rPr>
      </w:pPr>
      <w:r w:rsidRPr="00D02B21">
        <w:rPr>
          <w:rFonts w:cs="Calibri"/>
          <w:szCs w:val="24"/>
        </w:rPr>
        <w:t>ssh timeout 120</w:t>
      </w:r>
    </w:p>
    <w:p w14:paraId="62BBCB20" w14:textId="77777777" w:rsidR="00F17860" w:rsidRPr="00D02B21" w:rsidRDefault="00F17860" w:rsidP="00F17860">
      <w:pPr>
        <w:ind w:left="720"/>
        <w:rPr>
          <w:rFonts w:cs="Calibri"/>
          <w:szCs w:val="24"/>
        </w:rPr>
      </w:pPr>
      <w:r w:rsidRPr="00D02B21">
        <w:rPr>
          <w:rFonts w:cs="Calibri"/>
          <w:szCs w:val="24"/>
        </w:rPr>
        <w:t>netconf agent ssh</w:t>
      </w:r>
    </w:p>
    <w:p w14:paraId="596C6D74" w14:textId="77777777" w:rsidR="00F17860" w:rsidRPr="00D02B21" w:rsidRDefault="00F17860" w:rsidP="00F17860">
      <w:pPr>
        <w:ind w:left="720"/>
        <w:rPr>
          <w:szCs w:val="24"/>
        </w:rPr>
      </w:pPr>
    </w:p>
    <w:p w14:paraId="2FAFEB62" w14:textId="77777777" w:rsidR="00F17860" w:rsidRPr="00D02B21" w:rsidRDefault="00F17860" w:rsidP="00F17860">
      <w:pPr>
        <w:rPr>
          <w:szCs w:val="24"/>
        </w:rPr>
      </w:pPr>
      <w:r w:rsidRPr="00D02B21">
        <w:rPr>
          <w:rFonts w:cs="Calibri"/>
          <w:szCs w:val="24"/>
        </w:rPr>
        <w:t>The path to the property is Properties window -&gt; AutoNetkit tab -&gt; Custom Configuration group -&gt; Global.</w:t>
      </w:r>
    </w:p>
    <w:p w14:paraId="0AE5EC31" w14:textId="77777777" w:rsidR="00F17860" w:rsidRPr="00D02B21" w:rsidRDefault="00F17860" w:rsidP="00F17860">
      <w:pPr>
        <w:rPr>
          <w:rFonts w:cs="Calibri"/>
          <w:szCs w:val="24"/>
        </w:rPr>
      </w:pPr>
    </w:p>
    <w:p w14:paraId="31A2C242" w14:textId="77777777" w:rsidR="00F17860" w:rsidRPr="00D02B21" w:rsidRDefault="00F17860" w:rsidP="00F17860">
      <w:pPr>
        <w:rPr>
          <w:rFonts w:cs="Calibri"/>
          <w:szCs w:val="24"/>
        </w:rPr>
      </w:pPr>
      <w:r w:rsidRPr="00D02B21">
        <w:rPr>
          <w:rFonts w:cs="Calibri"/>
          <w:szCs w:val="24"/>
        </w:rPr>
        <w:t>The instructions, above, produce the screenshot:</w:t>
      </w:r>
    </w:p>
    <w:p w14:paraId="4C032921" w14:textId="77777777" w:rsidR="00F17860" w:rsidRPr="00D02B21" w:rsidRDefault="00F17860" w:rsidP="00F17860">
      <w:pPr>
        <w:rPr>
          <w:szCs w:val="24"/>
        </w:rPr>
      </w:pPr>
    </w:p>
    <w:p w14:paraId="304DB7F2" w14:textId="77777777" w:rsidR="00F17860" w:rsidRPr="00D02B21" w:rsidRDefault="00F17860" w:rsidP="00F17860">
      <w:pPr>
        <w:rPr>
          <w:szCs w:val="24"/>
        </w:rPr>
      </w:pPr>
      <w:r w:rsidRPr="00D02B21">
        <w:rPr>
          <w:rFonts w:cs="Helvetica"/>
          <w:noProof/>
          <w:szCs w:val="24"/>
          <w:lang w:val="en-US"/>
        </w:rPr>
        <w:lastRenderedPageBreak/>
        <w:drawing>
          <wp:inline distT="0" distB="0" distL="0" distR="0" wp14:anchorId="0930FD54" wp14:editId="377328F4">
            <wp:extent cx="5947200" cy="493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7200" cy="4931314"/>
                    </a:xfrm>
                    <a:prstGeom prst="rect">
                      <a:avLst/>
                    </a:prstGeom>
                    <a:noFill/>
                    <a:ln>
                      <a:noFill/>
                    </a:ln>
                  </pic:spPr>
                </pic:pic>
              </a:graphicData>
            </a:graphic>
          </wp:inline>
        </w:drawing>
      </w:r>
      <w:r w:rsidRPr="00D02B21">
        <w:rPr>
          <w:rFonts w:cs="Helvetica"/>
          <w:noProof/>
          <w:szCs w:val="24"/>
          <w:lang w:val="en-US"/>
        </w:rPr>
        <w:t xml:space="preserve"> </w:t>
      </w:r>
    </w:p>
    <w:p w14:paraId="30969A67" w14:textId="77777777" w:rsidR="00F17860" w:rsidRPr="00D02B21" w:rsidRDefault="00F17860" w:rsidP="00F17860">
      <w:pPr>
        <w:rPr>
          <w:szCs w:val="24"/>
        </w:rPr>
      </w:pPr>
    </w:p>
    <w:p w14:paraId="1CAE32F1" w14:textId="77777777" w:rsidR="00F17860" w:rsidRPr="008E038E" w:rsidRDefault="00F17860" w:rsidP="009962F5">
      <w:pPr>
        <w:pStyle w:val="Heading3"/>
      </w:pPr>
    </w:p>
    <w:sectPr w:rsidR="00F17860" w:rsidRPr="008E038E">
      <w:type w:val="continuous"/>
      <w:pgSz w:w="11900" w:h="16839"/>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Nathan John Sowatskey" w:date="2015-02-27T17:28:00Z" w:initials="NS">
    <w:p w14:paraId="57F6DD46" w14:textId="77777777" w:rsidR="00B16183" w:rsidRDefault="00B16183">
      <w:pPr>
        <w:pStyle w:val="CommentText"/>
      </w:pPr>
      <w:r>
        <w:rPr>
          <w:rStyle w:val="CommentReference"/>
        </w:rPr>
        <w:annotationRef/>
      </w:r>
      <w:r>
        <w:t>We seem to missing the step about using a local file and/or how the file became local such that we could scp.</w:t>
      </w:r>
    </w:p>
  </w:comment>
  <w:comment w:id="11" w:author="Nathan John Sowatskey" w:date="2015-02-27T17:34:00Z" w:initials="NS">
    <w:p w14:paraId="3493AEF5" w14:textId="77777777" w:rsidR="00B16183" w:rsidRDefault="00B16183">
      <w:pPr>
        <w:pStyle w:val="CommentText"/>
      </w:pPr>
      <w:r>
        <w:rPr>
          <w:rStyle w:val="CommentReference"/>
        </w:rPr>
        <w:annotationRef/>
      </w:r>
      <w:r>
        <w:t>We really just want to open up the Git view, import the project and use the existing topology here. We can put these directions for how to create a topology in an appendix.</w:t>
      </w:r>
    </w:p>
  </w:comment>
  <w:comment w:id="12" w:author="Nathan John Sowatskey" w:date="2015-03-03T10:29:00Z" w:initials="NS">
    <w:p w14:paraId="20ABAF65" w14:textId="77777777" w:rsidR="00B16183" w:rsidRDefault="00B16183">
      <w:pPr>
        <w:pStyle w:val="CommentText"/>
      </w:pPr>
      <w:r>
        <w:rPr>
          <w:rStyle w:val="CommentReference"/>
        </w:rPr>
        <w:annotationRef/>
      </w:r>
      <w:r>
        <w:t>These instructions need appear first.</w:t>
      </w:r>
    </w:p>
  </w:comment>
  <w:comment w:id="14" w:author="Nathan John Sowatskey" w:date="2015-03-03T10:37:00Z" w:initials="NS">
    <w:p w14:paraId="0D91ACB2" w14:textId="77777777" w:rsidR="00B16183" w:rsidRDefault="00B16183">
      <w:pPr>
        <w:pStyle w:val="CommentText"/>
      </w:pPr>
      <w:r>
        <w:rPr>
          <w:rStyle w:val="CommentReference"/>
        </w:rPr>
        <w:annotationRef/>
      </w:r>
      <w:r>
        <w:t>Also note that one must not interfere with the startup sequence else the device will not boot up properly.</w:t>
      </w:r>
    </w:p>
  </w:comment>
  <w:comment w:id="15" w:author="Nathan John Sowatskey" w:date="2015-03-03T10:37:00Z" w:initials="NS">
    <w:p w14:paraId="289ACE5B" w14:textId="77777777" w:rsidR="00B16183" w:rsidRDefault="00B16183">
      <w:pPr>
        <w:pStyle w:val="CommentText"/>
      </w:pPr>
      <w:r>
        <w:rPr>
          <w:rStyle w:val="CommentReference"/>
        </w:rPr>
        <w:annotationRef/>
      </w:r>
      <w:r>
        <w:t>One does not need to use “enable” or “configuration true”.</w:t>
      </w:r>
    </w:p>
  </w:comment>
  <w:comment w:id="20" w:author="Nathan John Sowatskey" w:date="2015-03-03T10:41:00Z" w:initials="NS">
    <w:p w14:paraId="55EB3A8B" w14:textId="77777777" w:rsidR="00B16183" w:rsidRDefault="00B16183">
      <w:pPr>
        <w:pStyle w:val="CommentText"/>
      </w:pPr>
      <w:r>
        <w:rPr>
          <w:rStyle w:val="CommentReference"/>
        </w:rPr>
        <w:annotationRef/>
      </w:r>
      <w:r>
        <w:t>It is also possible to run the controller on your own laptop, for example, which is explained in an appendix below.</w:t>
      </w:r>
    </w:p>
  </w:comment>
  <w:comment w:id="21" w:author="Nathan John Sowatskey" w:date="2015-03-03T10:44:00Z" w:initials="NS">
    <w:p w14:paraId="3C31DD42" w14:textId="77777777" w:rsidR="00B16183" w:rsidRDefault="00B16183">
      <w:pPr>
        <w:pStyle w:val="CommentText"/>
      </w:pPr>
      <w:r>
        <w:rPr>
          <w:rStyle w:val="CommentReference"/>
        </w:rPr>
        <w:annotationRef/>
      </w:r>
      <w:r>
        <w:t>This is required as the first attempt to use this command will create an entry in your ~/.ssh/known_hosts file with the fingerprint of the server that was instantiated the first time you do this. Subsequent attempts with the same topology, under the same conditions, will be to a server with the same IP address but, as it will probably be a different server instance, the fingerprint will be different, and so ssh will fail.</w:t>
      </w:r>
    </w:p>
  </w:comment>
  <w:comment w:id="22" w:author="Nathan John Sowatskey" w:date="2015-03-03T10:44:00Z" w:initials="NS">
    <w:p w14:paraId="600202FE" w14:textId="77777777" w:rsidR="00B16183" w:rsidRDefault="00B16183">
      <w:pPr>
        <w:pStyle w:val="CommentText"/>
      </w:pPr>
      <w:r>
        <w:rPr>
          <w:rStyle w:val="CommentReference"/>
        </w:rPr>
        <w:annotationRef/>
      </w:r>
      <w:r>
        <w:t>Something missing here?</w:t>
      </w:r>
    </w:p>
  </w:comment>
  <w:comment w:id="23" w:author="Nathan John Sowatskey" w:date="2015-03-03T10:45:00Z" w:initials="NS">
    <w:p w14:paraId="4839B831" w14:textId="77777777" w:rsidR="00B16183" w:rsidRDefault="00B16183">
      <w:pPr>
        <w:pStyle w:val="CommentText"/>
      </w:pPr>
      <w:r>
        <w:rPr>
          <w:rStyle w:val="CommentReference"/>
        </w:rPr>
        <w:annotationRef/>
      </w:r>
      <w:r>
        <w:t>We need to start using the OVA version of COSC.</w:t>
      </w:r>
    </w:p>
  </w:comment>
  <w:comment w:id="24" w:author="Nathan John Sowatskey" w:date="2015-03-03T10:47:00Z" w:initials="NS">
    <w:p w14:paraId="695C1B8C" w14:textId="77777777" w:rsidR="00B16183" w:rsidRDefault="00B16183">
      <w:pPr>
        <w:pStyle w:val="CommentText"/>
      </w:pPr>
      <w:r>
        <w:rPr>
          <w:rStyle w:val="CommentReference"/>
        </w:rPr>
        <w:annotationRef/>
      </w:r>
      <w:r>
        <w:t>We will need to refer to a download page with the MD5 hash, and move away from using this specific file. Check with Meenakshi.</w:t>
      </w:r>
    </w:p>
  </w:comment>
  <w:comment w:id="25" w:author="Nathan John Sowatskey" w:date="2015-03-03T10:48:00Z" w:initials="NS">
    <w:p w14:paraId="0D99AB58" w14:textId="77777777" w:rsidR="00B16183" w:rsidRDefault="00B16183">
      <w:pPr>
        <w:pStyle w:val="CommentText"/>
      </w:pPr>
      <w:r>
        <w:rPr>
          <w:rStyle w:val="CommentReference"/>
        </w:rPr>
        <w:annotationRef/>
      </w:r>
      <w:r>
        <w:t>We should be using a pre-prepared VM with all tools installed.</w:t>
      </w:r>
    </w:p>
  </w:comment>
  <w:comment w:id="26" w:author="Nathan John Sowatskey" w:date="2015-03-03T10:49:00Z" w:initials="NS">
    <w:p w14:paraId="5B4F0E82" w14:textId="77777777" w:rsidR="00B16183" w:rsidRDefault="00B16183">
      <w:pPr>
        <w:pStyle w:val="CommentText"/>
      </w:pPr>
      <w:r>
        <w:rPr>
          <w:rStyle w:val="CommentReference"/>
        </w:rPr>
        <w:annotationRef/>
      </w:r>
      <w:r>
        <w:t>Remembering to delete the previous install contents entirely.</w:t>
      </w:r>
    </w:p>
  </w:comment>
  <w:comment w:id="28" w:author="Nathan John Sowatskey" w:date="2015-03-03T10:50:00Z" w:initials="NS">
    <w:p w14:paraId="02EC6C45" w14:textId="77777777" w:rsidR="00B16183" w:rsidRDefault="00B16183">
      <w:pPr>
        <w:pStyle w:val="CommentText"/>
      </w:pPr>
      <w:r>
        <w:rPr>
          <w:rStyle w:val="CommentReference"/>
        </w:rPr>
        <w:annotationRef/>
      </w:r>
      <w:r>
        <w:t>We should be using the cosc-client which has the code already cloned and Eclipse JEE with PyDev pre-installed.</w:t>
      </w:r>
    </w:p>
  </w:comment>
  <w:comment w:id="29" w:author="Nathan John Sowatskey" w:date="2015-03-03T10:50:00Z" w:initials="NS">
    <w:p w14:paraId="43023AC7" w14:textId="77777777" w:rsidR="00B16183" w:rsidRDefault="00B16183">
      <w:pPr>
        <w:pStyle w:val="CommentText"/>
      </w:pPr>
      <w:r>
        <w:rPr>
          <w:rStyle w:val="CommentReference"/>
        </w:rPr>
        <w:annotationRef/>
      </w:r>
      <w:r>
        <w:t>All of this should be pre-packaged in the cosc-client dev VM. We can move this to an appendix.</w:t>
      </w:r>
    </w:p>
  </w:comment>
  <w:comment w:id="30" w:author="Nathan John Sowatskey" w:date="2015-03-03T10:51:00Z" w:initials="NS">
    <w:p w14:paraId="4795C879" w14:textId="77777777" w:rsidR="00B16183" w:rsidRDefault="00B16183">
      <w:pPr>
        <w:pStyle w:val="CommentText"/>
      </w:pPr>
      <w:r>
        <w:rPr>
          <w:rStyle w:val="CommentReference"/>
        </w:rPr>
        <w:annotationRef/>
      </w:r>
      <w:r>
        <w:t>Pip is generally preferred to easy install as I understand it?</w:t>
      </w:r>
    </w:p>
  </w:comment>
  <w:comment w:id="31" w:author="Nathan John Sowatskey" w:date="2015-03-03T10:53:00Z" w:initials="NS">
    <w:p w14:paraId="5838B52E" w14:textId="77777777" w:rsidR="00B16183" w:rsidRDefault="00B16183">
      <w:pPr>
        <w:pStyle w:val="CommentText"/>
      </w:pPr>
      <w:r>
        <w:rPr>
          <w:rStyle w:val="CommentReference"/>
        </w:rPr>
        <w:annotationRef/>
      </w:r>
      <w:r>
        <w:t>The section above needs to be re-written with pip and also tested on OSX.</w:t>
      </w:r>
    </w:p>
  </w:comment>
  <w:comment w:id="32" w:author="Nathan John Sowatskey" w:date="2015-03-03T10:53:00Z" w:initials="NS">
    <w:p w14:paraId="128B7CC8" w14:textId="77777777" w:rsidR="00B16183" w:rsidRDefault="00B16183">
      <w:pPr>
        <w:pStyle w:val="CommentText"/>
      </w:pPr>
      <w:r>
        <w:rPr>
          <w:rStyle w:val="CommentReference"/>
        </w:rPr>
        <w:annotationRef/>
      </w:r>
      <w:r>
        <w:t>Move this to an appendix.</w:t>
      </w:r>
    </w:p>
  </w:comment>
  <w:comment w:id="33" w:author="Nathan John Sowatskey" w:date="2015-03-03T10:54:00Z" w:initials="NS">
    <w:p w14:paraId="0C3EBAAF" w14:textId="77777777" w:rsidR="00B16183" w:rsidRDefault="00B16183">
      <w:pPr>
        <w:pStyle w:val="CommentText"/>
      </w:pPr>
      <w:r>
        <w:rPr>
          <w:rStyle w:val="CommentReference"/>
        </w:rPr>
        <w:annotationRef/>
      </w:r>
      <w:r>
        <w:t>Relevant to running code in one’s own environment.</w:t>
      </w:r>
    </w:p>
  </w:comment>
  <w:comment w:id="34" w:author="Nathan John Sowatskey" w:date="2015-03-03T10:55:00Z" w:initials="NS">
    <w:p w14:paraId="5D8C7DA0" w14:textId="77777777" w:rsidR="00B16183" w:rsidRDefault="00B16183">
      <w:pPr>
        <w:pStyle w:val="CommentText"/>
      </w:pPr>
      <w:r>
        <w:rPr>
          <w:rStyle w:val="CommentReference"/>
        </w:rPr>
        <w:annotationRef/>
      </w:r>
      <w:r>
        <w:t>We should do this first, else, for example, the standard.virl won’t be available.</w:t>
      </w:r>
    </w:p>
  </w:comment>
  <w:comment w:id="35" w:author="Nathan John Sowatskey" w:date="2015-03-03T10:55:00Z" w:initials="NS">
    <w:p w14:paraId="71BC49D9" w14:textId="77777777" w:rsidR="00B16183" w:rsidRDefault="00B16183">
      <w:pPr>
        <w:pStyle w:val="CommentText"/>
      </w:pPr>
      <w:r>
        <w:rPr>
          <w:rStyle w:val="CommentReference"/>
        </w:rPr>
        <w:annotationRef/>
      </w:r>
      <w:r>
        <w:t>This is anonymous.</w:t>
      </w:r>
    </w:p>
  </w:comment>
  <w:comment w:id="36" w:author="Nathan John Sowatskey" w:date="2015-03-03T10:56:00Z" w:initials="NS">
    <w:p w14:paraId="5F6A0B28" w14:textId="77777777" w:rsidR="00B16183" w:rsidRDefault="00B16183">
      <w:pPr>
        <w:pStyle w:val="CommentText"/>
      </w:pPr>
      <w:r>
        <w:rPr>
          <w:rStyle w:val="CommentReference"/>
        </w:rPr>
        <w:annotationRef/>
      </w:r>
      <w:r>
        <w:t>This only works if one has added a ssh key. We need a screenshot of that for DevHub.</w:t>
      </w:r>
    </w:p>
  </w:comment>
  <w:comment w:id="37" w:author="Nathan John Sowatskey" w:date="2015-03-03T10:56:00Z" w:initials="NS">
    <w:p w14:paraId="023AEB28" w14:textId="77777777" w:rsidR="00B16183" w:rsidRDefault="00B16183">
      <w:pPr>
        <w:pStyle w:val="CommentText"/>
      </w:pPr>
      <w:r>
        <w:rPr>
          <w:rStyle w:val="CommentReference"/>
        </w:rPr>
        <w:annotationRef/>
      </w:r>
      <w:r>
        <w:t>If this does not happe then “Milan” is the default, and we need to change that to be “default”, or make “learning_lab” the default.</w:t>
      </w:r>
    </w:p>
  </w:comment>
  <w:comment w:id="38" w:author="Nathan John Sowatskey" w:date="2015-03-03T10:58:00Z" w:initials="NS">
    <w:p w14:paraId="295C070B" w14:textId="77777777" w:rsidR="00B16183" w:rsidRDefault="00B16183">
      <w:pPr>
        <w:pStyle w:val="CommentText"/>
      </w:pPr>
      <w:r>
        <w:rPr>
          <w:rStyle w:val="CommentReference"/>
        </w:rPr>
        <w:annotationRef/>
      </w:r>
      <w:r>
        <w:t>We need a section in this document that explains the project code structure with “basics” explained.</w:t>
      </w:r>
    </w:p>
  </w:comment>
  <w:comment w:id="40" w:author="Nathan John Sowatskey" w:date="2015-03-03T12:05:00Z" w:initials="NS">
    <w:p w14:paraId="4A86FC9A" w14:textId="77777777" w:rsidR="00B16183" w:rsidRDefault="00B16183">
      <w:pPr>
        <w:pStyle w:val="CommentText"/>
      </w:pPr>
      <w:r>
        <w:rPr>
          <w:rStyle w:val="CommentReference"/>
        </w:rPr>
        <w:annotationRef/>
      </w:r>
      <w:r>
        <w:t>This should ideally be a separate document explaining what iPython is for.</w:t>
      </w:r>
    </w:p>
  </w:comment>
  <w:comment w:id="41" w:author="Nathan John Sowatskey" w:date="2015-03-03T10:58:00Z" w:initials="NS">
    <w:p w14:paraId="379574FD" w14:textId="77777777" w:rsidR="00B16183" w:rsidRDefault="00B16183">
      <w:pPr>
        <w:pStyle w:val="CommentText"/>
      </w:pPr>
      <w:r>
        <w:rPr>
          <w:rStyle w:val="CommentReference"/>
        </w:rPr>
        <w:annotationRef/>
      </w:r>
      <w:r>
        <w:t>We should us pip?</w:t>
      </w:r>
    </w:p>
  </w:comment>
  <w:comment w:id="42" w:author="Nathan John Sowatskey" w:date="2015-03-03T10:59:00Z" w:initials="NS">
    <w:p w14:paraId="7BB5EDF7" w14:textId="77777777" w:rsidR="00B16183" w:rsidRDefault="00B16183">
      <w:pPr>
        <w:pStyle w:val="CommentText"/>
      </w:pPr>
      <w:r>
        <w:rPr>
          <w:rStyle w:val="CommentReference"/>
        </w:rPr>
        <w:annotationRef/>
      </w:r>
      <w:r>
        <w:t>By implication, the above then applies on OSX?</w:t>
      </w:r>
    </w:p>
  </w:comment>
  <w:comment w:id="43" w:author="Nathan John Sowatskey" w:date="2015-03-03T11:00:00Z" w:initials="NS">
    <w:p w14:paraId="0D7717B1" w14:textId="77777777" w:rsidR="00B16183" w:rsidRDefault="00B16183">
      <w:pPr>
        <w:pStyle w:val="CommentText"/>
      </w:pPr>
      <w:r>
        <w:rPr>
          <w:rStyle w:val="CommentReference"/>
        </w:rPr>
        <w:annotationRef/>
      </w:r>
      <w:r>
        <w:t>Why?</w:t>
      </w:r>
    </w:p>
  </w:comment>
  <w:comment w:id="44" w:author="Nathan John Sowatskey" w:date="2015-03-03T11:00:00Z" w:initials="NS">
    <w:p w14:paraId="2CD497A0" w14:textId="77777777" w:rsidR="00B16183" w:rsidRDefault="00B16183">
      <w:pPr>
        <w:pStyle w:val="CommentText"/>
      </w:pPr>
      <w:r>
        <w:rPr>
          <w:rStyle w:val="CommentReference"/>
        </w:rPr>
        <w:annotationRef/>
      </w:r>
      <w:r>
        <w:t>Where is this used?</w:t>
      </w:r>
    </w:p>
  </w:comment>
  <w:comment w:id="45" w:author="Nathan John Sowatskey" w:date="2015-03-03T12:06:00Z" w:initials="NS">
    <w:p w14:paraId="72C9A30C" w14:textId="77777777" w:rsidR="00B16183" w:rsidRDefault="00B16183">
      <w:pPr>
        <w:pStyle w:val="CommentText"/>
      </w:pPr>
      <w:r>
        <w:rPr>
          <w:rStyle w:val="CommentReference"/>
        </w:rPr>
        <w:annotationRef/>
      </w:r>
      <w:r>
        <w:t>Where did the password come from?</w:t>
      </w:r>
    </w:p>
  </w:comment>
  <w:comment w:id="46" w:author="Nathan John Sowatskey" w:date="2015-03-03T12:07:00Z" w:initials="NS">
    <w:p w14:paraId="3C80FFF7" w14:textId="77777777" w:rsidR="00B16183" w:rsidRDefault="00B16183">
      <w:pPr>
        <w:pStyle w:val="CommentText"/>
      </w:pPr>
      <w:r>
        <w:rPr>
          <w:rStyle w:val="CommentReference"/>
        </w:rPr>
        <w:annotationRef/>
      </w:r>
      <w:r>
        <w:t>Do we have a bundled configuration sample file?</w:t>
      </w:r>
    </w:p>
  </w:comment>
  <w:comment w:id="47" w:author="Nathan John Sowatskey" w:date="2015-03-03T12:07:00Z" w:initials="NS">
    <w:p w14:paraId="3BE88344" w14:textId="77777777" w:rsidR="00B16183" w:rsidRDefault="00B16183">
      <w:pPr>
        <w:pStyle w:val="CommentText"/>
      </w:pPr>
      <w:r>
        <w:rPr>
          <w:rStyle w:val="CommentReference"/>
        </w:rPr>
        <w:annotationRef/>
      </w:r>
      <w:r>
        <w:t>Where does the IP address come from?</w:t>
      </w:r>
    </w:p>
  </w:comment>
  <w:comment w:id="49" w:author="Nathan John Sowatskey" w:date="2015-03-03T12:07:00Z" w:initials="NS">
    <w:p w14:paraId="6200AE0E" w14:textId="77777777" w:rsidR="00B16183" w:rsidRDefault="00B16183">
      <w:pPr>
        <w:pStyle w:val="CommentText"/>
      </w:pPr>
      <w:r>
        <w:rPr>
          <w:rStyle w:val="CommentReference"/>
        </w:rPr>
        <w:annotationRef/>
      </w:r>
      <w:r>
        <w:t>Separate document.</w:t>
      </w:r>
    </w:p>
  </w:comment>
  <w:comment w:id="50" w:author="Nathan John Sowatskey" w:date="2015-03-03T12:08:00Z" w:initials="NS">
    <w:p w14:paraId="4F222D92" w14:textId="77777777" w:rsidR="00B16183" w:rsidRDefault="00B16183">
      <w:pPr>
        <w:pStyle w:val="CommentText"/>
      </w:pPr>
      <w:r>
        <w:rPr>
          <w:rStyle w:val="CommentReference"/>
        </w:rPr>
        <w:annotationRef/>
      </w:r>
      <w:r>
        <w:t>Should be pre-installed on the dev client VM in the technology pack. Use Eclipse JEE.</w:t>
      </w:r>
    </w:p>
  </w:comment>
  <w:comment w:id="53" w:author="Nathan John Sowatskey" w:date="2015-03-03T12:09:00Z" w:initials="NS">
    <w:p w14:paraId="6D3B15C0" w14:textId="77777777" w:rsidR="00B16183" w:rsidRDefault="00B16183">
      <w:pPr>
        <w:pStyle w:val="CommentText"/>
      </w:pPr>
      <w:r>
        <w:rPr>
          <w:rStyle w:val="CommentReference"/>
        </w:rPr>
        <w:annotationRef/>
      </w:r>
      <w:r>
        <w:t>Separate document.</w:t>
      </w:r>
    </w:p>
  </w:comment>
  <w:comment w:id="57" w:author="Nathan John Sowatskey" w:date="2015-03-03T12:10:00Z" w:initials="NS">
    <w:p w14:paraId="0EBE4D2E" w14:textId="77777777" w:rsidR="00B16183" w:rsidRDefault="00B16183">
      <w:pPr>
        <w:pStyle w:val="CommentText"/>
      </w:pPr>
      <w:r>
        <w:rPr>
          <w:rStyle w:val="CommentReference"/>
        </w:rPr>
        <w:annotationRef/>
      </w:r>
      <w:r>
        <w:t>We have documented this already. It should be moved to a separate document.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963D9" w14:textId="77777777" w:rsidR="00B16183" w:rsidRDefault="00B16183" w:rsidP="00D70C78">
      <w:r>
        <w:separator/>
      </w:r>
    </w:p>
  </w:endnote>
  <w:endnote w:type="continuationSeparator" w:id="0">
    <w:p w14:paraId="3FB65D5A" w14:textId="77777777" w:rsidR="00B16183" w:rsidRDefault="00B16183" w:rsidP="00D7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Liberation Sans">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nsolas Bold">
    <w:panose1 w:val="020B070902020403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Menlo Bold">
    <w:panose1 w:val="020B0709030604020204"/>
    <w:charset w:val="00"/>
    <w:family w:val="auto"/>
    <w:pitch w:val="variable"/>
    <w:sig w:usb0="E60022FF" w:usb1="D000F1FB" w:usb2="00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61BEF" w14:textId="77777777" w:rsidR="00B16183" w:rsidRDefault="00B16183" w:rsidP="00D70C78">
      <w:r>
        <w:separator/>
      </w:r>
    </w:p>
  </w:footnote>
  <w:footnote w:type="continuationSeparator" w:id="0">
    <w:p w14:paraId="18DD712C" w14:textId="77777777" w:rsidR="00B16183" w:rsidRDefault="00B16183" w:rsidP="00D70C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05940"/>
    <w:multiLevelType w:val="hybridMultilevel"/>
    <w:tmpl w:val="74F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75686"/>
    <w:multiLevelType w:val="hybridMultilevel"/>
    <w:tmpl w:val="51C8C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62622"/>
    <w:multiLevelType w:val="hybridMultilevel"/>
    <w:tmpl w:val="09568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5A4EB3"/>
    <w:multiLevelType w:val="hybridMultilevel"/>
    <w:tmpl w:val="BBC89392"/>
    <w:lvl w:ilvl="0" w:tplc="895287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C7B0D49"/>
    <w:multiLevelType w:val="hybridMultilevel"/>
    <w:tmpl w:val="6E2CFEAE"/>
    <w:lvl w:ilvl="0" w:tplc="5E565F82">
      <w:start w:val="5"/>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F0C4D"/>
    <w:multiLevelType w:val="hybridMultilevel"/>
    <w:tmpl w:val="9B942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C3D6D"/>
    <w:multiLevelType w:val="hybridMultilevel"/>
    <w:tmpl w:val="FC62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C3B7AB6"/>
    <w:multiLevelType w:val="hybridMultilevel"/>
    <w:tmpl w:val="BAC21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1B40EC"/>
    <w:multiLevelType w:val="hybridMultilevel"/>
    <w:tmpl w:val="9B44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E285E"/>
    <w:multiLevelType w:val="hybridMultilevel"/>
    <w:tmpl w:val="15104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1077F6"/>
    <w:multiLevelType w:val="hybridMultilevel"/>
    <w:tmpl w:val="B0D2D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B24FA4"/>
    <w:multiLevelType w:val="hybridMultilevel"/>
    <w:tmpl w:val="12F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171A5"/>
    <w:multiLevelType w:val="hybridMultilevel"/>
    <w:tmpl w:val="1650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2"/>
  </w:num>
  <w:num w:numId="4">
    <w:abstractNumId w:val="5"/>
  </w:num>
  <w:num w:numId="5">
    <w:abstractNumId w:val="7"/>
  </w:num>
  <w:num w:numId="6">
    <w:abstractNumId w:val="10"/>
  </w:num>
  <w:num w:numId="7">
    <w:abstractNumId w:val="6"/>
  </w:num>
  <w:num w:numId="8">
    <w:abstractNumId w:val="2"/>
  </w:num>
  <w:num w:numId="9">
    <w:abstractNumId w:val="1"/>
  </w:num>
  <w:num w:numId="10">
    <w:abstractNumId w:val="9"/>
  </w:num>
  <w:num w:numId="11">
    <w:abstractNumId w:val="3"/>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1F52"/>
    <w:rsid w:val="00011735"/>
    <w:rsid w:val="0002197A"/>
    <w:rsid w:val="000248C1"/>
    <w:rsid w:val="000266CB"/>
    <w:rsid w:val="00037E23"/>
    <w:rsid w:val="00057E6D"/>
    <w:rsid w:val="000802B3"/>
    <w:rsid w:val="00087B13"/>
    <w:rsid w:val="000960C9"/>
    <w:rsid w:val="000B4536"/>
    <w:rsid w:val="000C3A24"/>
    <w:rsid w:val="000C6253"/>
    <w:rsid w:val="000D6B63"/>
    <w:rsid w:val="000E0070"/>
    <w:rsid w:val="000E2DCD"/>
    <w:rsid w:val="000F4086"/>
    <w:rsid w:val="00113458"/>
    <w:rsid w:val="00126143"/>
    <w:rsid w:val="0012758A"/>
    <w:rsid w:val="00135E6A"/>
    <w:rsid w:val="00141483"/>
    <w:rsid w:val="00141F64"/>
    <w:rsid w:val="00146413"/>
    <w:rsid w:val="001522EA"/>
    <w:rsid w:val="00180414"/>
    <w:rsid w:val="00184901"/>
    <w:rsid w:val="001877CE"/>
    <w:rsid w:val="001906FC"/>
    <w:rsid w:val="001A45DE"/>
    <w:rsid w:val="001C5CBD"/>
    <w:rsid w:val="001D2A65"/>
    <w:rsid w:val="001E0077"/>
    <w:rsid w:val="001E22D0"/>
    <w:rsid w:val="00203B02"/>
    <w:rsid w:val="00217341"/>
    <w:rsid w:val="00224392"/>
    <w:rsid w:val="00230389"/>
    <w:rsid w:val="002314D3"/>
    <w:rsid w:val="00245AEB"/>
    <w:rsid w:val="00277E7F"/>
    <w:rsid w:val="00281641"/>
    <w:rsid w:val="002840AF"/>
    <w:rsid w:val="002B15F7"/>
    <w:rsid w:val="002C48DF"/>
    <w:rsid w:val="002C5831"/>
    <w:rsid w:val="002D2CF4"/>
    <w:rsid w:val="002D5BF9"/>
    <w:rsid w:val="002E040B"/>
    <w:rsid w:val="002E34FB"/>
    <w:rsid w:val="002E7C15"/>
    <w:rsid w:val="003609F7"/>
    <w:rsid w:val="00362054"/>
    <w:rsid w:val="003642BB"/>
    <w:rsid w:val="00371FEE"/>
    <w:rsid w:val="0037545D"/>
    <w:rsid w:val="00385168"/>
    <w:rsid w:val="00390D86"/>
    <w:rsid w:val="003A6A02"/>
    <w:rsid w:val="003B2269"/>
    <w:rsid w:val="003B6E49"/>
    <w:rsid w:val="003C1EBC"/>
    <w:rsid w:val="003D3061"/>
    <w:rsid w:val="003D7C27"/>
    <w:rsid w:val="00405D4D"/>
    <w:rsid w:val="0041065D"/>
    <w:rsid w:val="004169C5"/>
    <w:rsid w:val="004228D1"/>
    <w:rsid w:val="00423F0B"/>
    <w:rsid w:val="00444732"/>
    <w:rsid w:val="00447829"/>
    <w:rsid w:val="004661EA"/>
    <w:rsid w:val="00466B20"/>
    <w:rsid w:val="00471E5C"/>
    <w:rsid w:val="00480604"/>
    <w:rsid w:val="004A2769"/>
    <w:rsid w:val="004C1950"/>
    <w:rsid w:val="004C6AB1"/>
    <w:rsid w:val="004D0138"/>
    <w:rsid w:val="004E0076"/>
    <w:rsid w:val="004F7F7D"/>
    <w:rsid w:val="00500FDB"/>
    <w:rsid w:val="0050598C"/>
    <w:rsid w:val="00507BC5"/>
    <w:rsid w:val="00524B15"/>
    <w:rsid w:val="00525264"/>
    <w:rsid w:val="00531804"/>
    <w:rsid w:val="00537F29"/>
    <w:rsid w:val="00582B0A"/>
    <w:rsid w:val="00590BD1"/>
    <w:rsid w:val="005A04CB"/>
    <w:rsid w:val="005C4136"/>
    <w:rsid w:val="005E1105"/>
    <w:rsid w:val="005E36FF"/>
    <w:rsid w:val="006267B4"/>
    <w:rsid w:val="00626C92"/>
    <w:rsid w:val="00652E48"/>
    <w:rsid w:val="00653B87"/>
    <w:rsid w:val="00656BCD"/>
    <w:rsid w:val="00656DC3"/>
    <w:rsid w:val="006631BC"/>
    <w:rsid w:val="00672774"/>
    <w:rsid w:val="0067792F"/>
    <w:rsid w:val="0068052D"/>
    <w:rsid w:val="00690DED"/>
    <w:rsid w:val="00691DE4"/>
    <w:rsid w:val="006A2950"/>
    <w:rsid w:val="006A2FCA"/>
    <w:rsid w:val="006A66B6"/>
    <w:rsid w:val="006D0C38"/>
    <w:rsid w:val="006D1C4F"/>
    <w:rsid w:val="006D6F69"/>
    <w:rsid w:val="006E0B14"/>
    <w:rsid w:val="006E1B15"/>
    <w:rsid w:val="006E510E"/>
    <w:rsid w:val="006E77D1"/>
    <w:rsid w:val="006E7881"/>
    <w:rsid w:val="00702CC8"/>
    <w:rsid w:val="007235EA"/>
    <w:rsid w:val="00735953"/>
    <w:rsid w:val="007422EA"/>
    <w:rsid w:val="00745213"/>
    <w:rsid w:val="007619BF"/>
    <w:rsid w:val="00766578"/>
    <w:rsid w:val="0076779F"/>
    <w:rsid w:val="00783DAB"/>
    <w:rsid w:val="007865FB"/>
    <w:rsid w:val="0079645B"/>
    <w:rsid w:val="007B2EA8"/>
    <w:rsid w:val="007C32C4"/>
    <w:rsid w:val="007E1536"/>
    <w:rsid w:val="007E6565"/>
    <w:rsid w:val="007F17D7"/>
    <w:rsid w:val="007F4D69"/>
    <w:rsid w:val="008021FD"/>
    <w:rsid w:val="00816622"/>
    <w:rsid w:val="0081773C"/>
    <w:rsid w:val="00820080"/>
    <w:rsid w:val="0083517C"/>
    <w:rsid w:val="00835695"/>
    <w:rsid w:val="00836116"/>
    <w:rsid w:val="008413B8"/>
    <w:rsid w:val="008522A6"/>
    <w:rsid w:val="00861163"/>
    <w:rsid w:val="00862708"/>
    <w:rsid w:val="00863869"/>
    <w:rsid w:val="008673A3"/>
    <w:rsid w:val="00885ED2"/>
    <w:rsid w:val="00897FAA"/>
    <w:rsid w:val="008A0F9F"/>
    <w:rsid w:val="008A1946"/>
    <w:rsid w:val="008B5663"/>
    <w:rsid w:val="008B7E35"/>
    <w:rsid w:val="008C4AB7"/>
    <w:rsid w:val="008C7D73"/>
    <w:rsid w:val="008C7E3D"/>
    <w:rsid w:val="008D20D8"/>
    <w:rsid w:val="008E038E"/>
    <w:rsid w:val="008F1FAA"/>
    <w:rsid w:val="008F4AB1"/>
    <w:rsid w:val="008F72BD"/>
    <w:rsid w:val="0090370A"/>
    <w:rsid w:val="00911946"/>
    <w:rsid w:val="009178BF"/>
    <w:rsid w:val="00943678"/>
    <w:rsid w:val="00961B34"/>
    <w:rsid w:val="009800FC"/>
    <w:rsid w:val="00980474"/>
    <w:rsid w:val="00985B07"/>
    <w:rsid w:val="00993523"/>
    <w:rsid w:val="009962F5"/>
    <w:rsid w:val="009B3219"/>
    <w:rsid w:val="009C76CE"/>
    <w:rsid w:val="009D00B0"/>
    <w:rsid w:val="009E48A8"/>
    <w:rsid w:val="009F3724"/>
    <w:rsid w:val="009F53D9"/>
    <w:rsid w:val="00A0062F"/>
    <w:rsid w:val="00A010E4"/>
    <w:rsid w:val="00A049C7"/>
    <w:rsid w:val="00A21719"/>
    <w:rsid w:val="00A23824"/>
    <w:rsid w:val="00A347EC"/>
    <w:rsid w:val="00A34EA0"/>
    <w:rsid w:val="00A353F7"/>
    <w:rsid w:val="00A43CE4"/>
    <w:rsid w:val="00A455DC"/>
    <w:rsid w:val="00A56A42"/>
    <w:rsid w:val="00A57A78"/>
    <w:rsid w:val="00A72589"/>
    <w:rsid w:val="00A7587E"/>
    <w:rsid w:val="00AA0B15"/>
    <w:rsid w:val="00AA0B4A"/>
    <w:rsid w:val="00AA4088"/>
    <w:rsid w:val="00AA509A"/>
    <w:rsid w:val="00AA7039"/>
    <w:rsid w:val="00AA7054"/>
    <w:rsid w:val="00AA7518"/>
    <w:rsid w:val="00AB3282"/>
    <w:rsid w:val="00AB419C"/>
    <w:rsid w:val="00AC636F"/>
    <w:rsid w:val="00AE37DE"/>
    <w:rsid w:val="00AE390C"/>
    <w:rsid w:val="00AE75B7"/>
    <w:rsid w:val="00AF1553"/>
    <w:rsid w:val="00AF6405"/>
    <w:rsid w:val="00B011F2"/>
    <w:rsid w:val="00B02D34"/>
    <w:rsid w:val="00B11D03"/>
    <w:rsid w:val="00B14AA6"/>
    <w:rsid w:val="00B16183"/>
    <w:rsid w:val="00B41D41"/>
    <w:rsid w:val="00B43F11"/>
    <w:rsid w:val="00B57787"/>
    <w:rsid w:val="00B65286"/>
    <w:rsid w:val="00B67EE0"/>
    <w:rsid w:val="00B94090"/>
    <w:rsid w:val="00B9512E"/>
    <w:rsid w:val="00B95CC0"/>
    <w:rsid w:val="00BC6E56"/>
    <w:rsid w:val="00BD4703"/>
    <w:rsid w:val="00BD75C1"/>
    <w:rsid w:val="00BE7481"/>
    <w:rsid w:val="00BF7012"/>
    <w:rsid w:val="00C17570"/>
    <w:rsid w:val="00C3179E"/>
    <w:rsid w:val="00C442DB"/>
    <w:rsid w:val="00C50E03"/>
    <w:rsid w:val="00C511BE"/>
    <w:rsid w:val="00C6134E"/>
    <w:rsid w:val="00C6182E"/>
    <w:rsid w:val="00C6239C"/>
    <w:rsid w:val="00C64B08"/>
    <w:rsid w:val="00C739D6"/>
    <w:rsid w:val="00C77573"/>
    <w:rsid w:val="00C8516E"/>
    <w:rsid w:val="00C9151C"/>
    <w:rsid w:val="00CA1F52"/>
    <w:rsid w:val="00CA4784"/>
    <w:rsid w:val="00CA49A3"/>
    <w:rsid w:val="00CC2F25"/>
    <w:rsid w:val="00CD4775"/>
    <w:rsid w:val="00CE7D80"/>
    <w:rsid w:val="00D0085C"/>
    <w:rsid w:val="00D02B21"/>
    <w:rsid w:val="00D0446A"/>
    <w:rsid w:val="00D05404"/>
    <w:rsid w:val="00D06405"/>
    <w:rsid w:val="00D142C7"/>
    <w:rsid w:val="00D33E56"/>
    <w:rsid w:val="00D453B2"/>
    <w:rsid w:val="00D564C3"/>
    <w:rsid w:val="00D57D13"/>
    <w:rsid w:val="00D604B3"/>
    <w:rsid w:val="00D61400"/>
    <w:rsid w:val="00D63448"/>
    <w:rsid w:val="00D64AF8"/>
    <w:rsid w:val="00D706D1"/>
    <w:rsid w:val="00D70C78"/>
    <w:rsid w:val="00D76EEB"/>
    <w:rsid w:val="00D8135B"/>
    <w:rsid w:val="00D91DD7"/>
    <w:rsid w:val="00D93EDA"/>
    <w:rsid w:val="00D96CC6"/>
    <w:rsid w:val="00DA62E8"/>
    <w:rsid w:val="00DC6A1D"/>
    <w:rsid w:val="00DD0F98"/>
    <w:rsid w:val="00DD1E4F"/>
    <w:rsid w:val="00DE6F63"/>
    <w:rsid w:val="00DF37F0"/>
    <w:rsid w:val="00E15733"/>
    <w:rsid w:val="00E2516D"/>
    <w:rsid w:val="00E3159F"/>
    <w:rsid w:val="00E33412"/>
    <w:rsid w:val="00E33F00"/>
    <w:rsid w:val="00E43A77"/>
    <w:rsid w:val="00E4591C"/>
    <w:rsid w:val="00E554C6"/>
    <w:rsid w:val="00E56234"/>
    <w:rsid w:val="00E84521"/>
    <w:rsid w:val="00E90A7D"/>
    <w:rsid w:val="00E92413"/>
    <w:rsid w:val="00EC2D59"/>
    <w:rsid w:val="00ED1867"/>
    <w:rsid w:val="00ED28A9"/>
    <w:rsid w:val="00EF0331"/>
    <w:rsid w:val="00EF52FF"/>
    <w:rsid w:val="00EF733F"/>
    <w:rsid w:val="00F06B10"/>
    <w:rsid w:val="00F17860"/>
    <w:rsid w:val="00F20197"/>
    <w:rsid w:val="00F23C65"/>
    <w:rsid w:val="00F26E5D"/>
    <w:rsid w:val="00F34637"/>
    <w:rsid w:val="00F410AD"/>
    <w:rsid w:val="00F42786"/>
    <w:rsid w:val="00F449D6"/>
    <w:rsid w:val="00F4523D"/>
    <w:rsid w:val="00F516C9"/>
    <w:rsid w:val="00F535DC"/>
    <w:rsid w:val="00F566B7"/>
    <w:rsid w:val="00F6645D"/>
    <w:rsid w:val="00F7038F"/>
    <w:rsid w:val="00F84A33"/>
    <w:rsid w:val="00FA58A9"/>
    <w:rsid w:val="00FC0E11"/>
    <w:rsid w:val="00FD1F5A"/>
    <w:rsid w:val="00FE1E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65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A02"/>
    <w:rPr>
      <w:rFonts w:ascii="Verdana" w:hAnsi="Verdana"/>
      <w:sz w:val="20"/>
    </w:rPr>
  </w:style>
  <w:style w:type="paragraph" w:styleId="Heading1">
    <w:name w:val="heading 1"/>
    <w:pPr>
      <w:spacing w:before="440" w:after="60"/>
      <w:outlineLvl w:val="0"/>
    </w:pPr>
    <w:rPr>
      <w:rFonts w:ascii="Liberation Sans" w:hAnsi="Liberation Sans" w:cs="Liberation Sans"/>
      <w:b/>
      <w:sz w:val="34"/>
    </w:rPr>
  </w:style>
  <w:style w:type="paragraph" w:styleId="Heading2">
    <w:name w:val="heading 2"/>
    <w:pPr>
      <w:spacing w:before="440" w:after="60"/>
      <w:outlineLvl w:val="1"/>
    </w:pPr>
    <w:rPr>
      <w:rFonts w:ascii="Liberation Sans" w:hAnsi="Liberation Sans" w:cs="Liberation Sans"/>
      <w:b/>
      <w:sz w:val="28"/>
    </w:rPr>
  </w:style>
  <w:style w:type="paragraph" w:styleId="Heading3">
    <w:name w:val="heading 3"/>
    <w:pPr>
      <w:spacing w:before="440" w:after="60"/>
      <w:outlineLvl w:val="2"/>
    </w:pPr>
    <w:rPr>
      <w:rFonts w:ascii="Liberation Sans" w:hAnsi="Liberation Sans" w:cs="Liberation Sans"/>
      <w:b/>
    </w:rPr>
  </w:style>
  <w:style w:type="paragraph" w:styleId="Heading4">
    <w:name w:val="heading 4"/>
    <w:pPr>
      <w:spacing w:before="440" w:after="60"/>
      <w:outlineLvl w:val="3"/>
    </w:pPr>
    <w:rPr>
      <w:rFonts w:ascii="Liberation Sans" w:hAnsi="Liberation Sans" w:cs="Liberation Sans"/>
      <w:b/>
    </w:rPr>
  </w:style>
  <w:style w:type="paragraph" w:styleId="Heading5">
    <w:name w:val="heading 5"/>
    <w:basedOn w:val="Normal"/>
    <w:next w:val="Normal"/>
    <w:link w:val="Heading5Char"/>
    <w:uiPriority w:val="9"/>
    <w:unhideWhenUsed/>
    <w:qFormat/>
    <w:rsid w:val="002B15F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23F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pPr>
      <w:ind w:left="720" w:hanging="432"/>
    </w:pPr>
  </w:style>
  <w:style w:type="paragraph" w:styleId="BalloonText">
    <w:name w:val="Balloon Text"/>
    <w:basedOn w:val="Normal0"/>
    <w:rPr>
      <w:rFonts w:ascii="Lucida Grande" w:hAnsi="Lucida Grande" w:cs="Lucida Grande"/>
      <w:sz w:val="18"/>
    </w:rPr>
  </w:style>
  <w:style w:type="character" w:customStyle="1" w:styleId="BalloonTextChar">
    <w:name w:val="Balloon Text Char"/>
    <w:basedOn w:val="DefaultParagraphFont"/>
    <w:rPr>
      <w:rFonts w:ascii="Lucida Grande" w:hAnsi="Lucida Grande" w:cs="Lucida Grande"/>
      <w:sz w:val="18"/>
    </w:rPr>
  </w:style>
  <w:style w:type="paragraph" w:styleId="BlockText">
    <w:name w:val="Block Text"/>
    <w:pPr>
      <w:spacing w:after="120"/>
      <w:ind w:left="1440" w:right="1440"/>
    </w:p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ChapterHeading">
    <w:name w:val="Chapter Heading"/>
    <w:basedOn w:val="NumberedHeading1"/>
  </w:style>
  <w:style w:type="paragraph" w:customStyle="1" w:styleId="Contents1">
    <w:name w:val="Contents 1"/>
    <w:pPr>
      <w:ind w:left="720" w:hanging="432"/>
    </w:pPr>
  </w:style>
  <w:style w:type="paragraph" w:customStyle="1" w:styleId="Contents2">
    <w:name w:val="Contents 2"/>
    <w:pPr>
      <w:ind w:left="1440" w:hanging="432"/>
    </w:pPr>
  </w:style>
  <w:style w:type="paragraph" w:customStyle="1" w:styleId="Contents3">
    <w:name w:val="Contents 3"/>
    <w:pPr>
      <w:ind w:left="2160" w:hanging="432"/>
    </w:pPr>
  </w:style>
  <w:style w:type="paragraph" w:customStyle="1" w:styleId="Contents4">
    <w:name w:val="Contents 4"/>
    <w:pPr>
      <w:ind w:left="2880" w:hanging="432"/>
    </w:pPr>
  </w:style>
  <w:style w:type="paragraph" w:customStyle="1" w:styleId="ContentsHeader">
    <w:name w:val="Contents Header"/>
    <w:pPr>
      <w:spacing w:before="240" w:after="120"/>
      <w:jc w:val="center"/>
    </w:pPr>
    <w:rPr>
      <w:rFonts w:ascii="Liberation Sans" w:hAnsi="Liberation Sans" w:cs="Liberation Sans"/>
      <w:b/>
      <w:sz w:val="32"/>
    </w:rPr>
  </w:style>
  <w:style w:type="paragraph" w:customStyle="1" w:styleId="DashedList">
    <w:name w:val="Dashed List"/>
    <w:pPr>
      <w:ind w:left="720" w:hanging="432"/>
    </w:pPr>
  </w:style>
  <w:style w:type="paragraph" w:customStyle="1" w:styleId="DiamondList">
    <w:name w:val="Diamond List"/>
    <w:pPr>
      <w:ind w:left="720" w:hanging="432"/>
    </w:pPr>
  </w:style>
  <w:style w:type="paragraph" w:customStyle="1" w:styleId="Endnote">
    <w:name w:val="Endnote"/>
    <w:pPr>
      <w:ind w:left="288" w:hanging="288"/>
    </w:pPr>
  </w:style>
  <w:style w:type="character" w:styleId="EndnoteReference">
    <w:name w:val="endnote reference"/>
    <w:rPr>
      <w:sz w:val="20"/>
      <w:vertAlign w:val="superscript"/>
    </w:rPr>
  </w:style>
  <w:style w:type="paragraph" w:styleId="EndnoteText">
    <w:name w:val="endnote text"/>
  </w:style>
  <w:style w:type="paragraph" w:customStyle="1" w:styleId="Footnote">
    <w:name w:val="Footnote"/>
    <w:pPr>
      <w:ind w:left="288" w:hanging="288"/>
    </w:pPr>
    <w:rPr>
      <w:sz w:val="20"/>
    </w:rPr>
  </w:style>
  <w:style w:type="character" w:styleId="FootnoteReference">
    <w:name w:val="footnote reference"/>
    <w:rPr>
      <w:sz w:val="20"/>
      <w:vertAlign w:val="superscript"/>
    </w:rPr>
  </w:style>
  <w:style w:type="paragraph" w:styleId="FootnoteText">
    <w:name w:val="footnote text"/>
    <w:rPr>
      <w:sz w:val="20"/>
    </w:rPr>
  </w:style>
  <w:style w:type="paragraph" w:customStyle="1" w:styleId="HandList">
    <w:name w:val="Hand List"/>
    <w:pPr>
      <w:ind w:left="720" w:hanging="432"/>
    </w:p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LowerCaseList">
    <w:name w:val="Lower Case List"/>
    <w:basedOn w:val="NumberedList"/>
  </w:style>
  <w:style w:type="paragraph" w:customStyle="1" w:styleId="LowerRomanList">
    <w:name w:val="Lower Roman List"/>
    <w:pPr>
      <w:ind w:left="720" w:hanging="432"/>
    </w:pPr>
  </w:style>
  <w:style w:type="paragraph" w:customStyle="1" w:styleId="NoList1">
    <w:name w:val="No List1"/>
  </w:style>
  <w:style w:type="paragraph" w:customStyle="1" w:styleId="TableNormal1">
    <w:name w:val="Table Normal1"/>
  </w:style>
  <w:style w:type="paragraph" w:customStyle="1" w:styleId="NumberedHeading1">
    <w:name w:val="Numbered Heading 1"/>
    <w:basedOn w:val="Heading1"/>
  </w:style>
  <w:style w:type="paragraph" w:customStyle="1" w:styleId="NumberedHeading2">
    <w:name w:val="Numbered Heading 2"/>
    <w:basedOn w:val="Heading2"/>
  </w:style>
  <w:style w:type="paragraph" w:customStyle="1" w:styleId="NumberedHeading3">
    <w:name w:val="Numbered Heading 3"/>
    <w:basedOn w:val="Heading3"/>
  </w:style>
  <w:style w:type="paragraph" w:customStyle="1" w:styleId="NumberedList">
    <w:name w:val="Numbered List"/>
    <w:basedOn w:val="Normal"/>
    <w:rsid w:val="002B15F7"/>
    <w:pPr>
      <w:ind w:left="720" w:hanging="432"/>
    </w:pPr>
  </w:style>
  <w:style w:type="paragraph" w:styleId="PlainText">
    <w:name w:val="Plain Text"/>
    <w:rPr>
      <w:rFonts w:ascii="Courier New" w:hAnsi="Courier New" w:cs="Courier New"/>
    </w:rPr>
  </w:style>
  <w:style w:type="paragraph" w:customStyle="1" w:styleId="SectionHeading">
    <w:name w:val="Section Heading"/>
    <w:basedOn w:val="NumberedHeading1"/>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style>
  <w:style w:type="character" w:styleId="Hyperlink">
    <w:name w:val="Hyperlink"/>
    <w:basedOn w:val="DefaultParagraphFont"/>
    <w:uiPriority w:val="99"/>
    <w:unhideWhenUsed/>
    <w:rsid w:val="0068052D"/>
    <w:rPr>
      <w:color w:val="0000FF" w:themeColor="hyperlink"/>
      <w:u w:val="single"/>
    </w:rPr>
  </w:style>
  <w:style w:type="character" w:styleId="FollowedHyperlink">
    <w:name w:val="FollowedHyperlink"/>
    <w:basedOn w:val="DefaultParagraphFont"/>
    <w:uiPriority w:val="99"/>
    <w:semiHidden/>
    <w:unhideWhenUsed/>
    <w:rsid w:val="006E7881"/>
    <w:rPr>
      <w:color w:val="800080" w:themeColor="followedHyperlink"/>
      <w:u w:val="single"/>
    </w:rPr>
  </w:style>
  <w:style w:type="paragraph" w:styleId="ListParagraph">
    <w:name w:val="List Paragraph"/>
    <w:basedOn w:val="Normal"/>
    <w:uiPriority w:val="34"/>
    <w:qFormat/>
    <w:rsid w:val="000802B3"/>
    <w:pPr>
      <w:ind w:left="720"/>
      <w:contextualSpacing/>
    </w:pPr>
  </w:style>
  <w:style w:type="paragraph" w:styleId="HTMLPreformatted">
    <w:name w:val="HTML Preformatted"/>
    <w:basedOn w:val="Normal"/>
    <w:link w:val="HTMLPreformattedChar"/>
    <w:uiPriority w:val="99"/>
    <w:unhideWhenUsed/>
    <w:rsid w:val="0042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4228D1"/>
    <w:rPr>
      <w:rFonts w:ascii="Courier" w:hAnsi="Courier" w:cs="Courier"/>
      <w:sz w:val="20"/>
    </w:rPr>
  </w:style>
  <w:style w:type="character" w:styleId="HTMLCode">
    <w:name w:val="HTML Code"/>
    <w:basedOn w:val="DefaultParagraphFont"/>
    <w:uiPriority w:val="99"/>
    <w:semiHidden/>
    <w:unhideWhenUsed/>
    <w:rsid w:val="004228D1"/>
    <w:rPr>
      <w:rFonts w:ascii="Courier" w:eastAsia="Times New Roman" w:hAnsi="Courier" w:cs="Courier"/>
      <w:sz w:val="20"/>
      <w:szCs w:val="20"/>
    </w:rPr>
  </w:style>
  <w:style w:type="character" w:customStyle="1" w:styleId="st">
    <w:name w:val="st"/>
    <w:basedOn w:val="DefaultParagraphFont"/>
    <w:rsid w:val="00471E5C"/>
  </w:style>
  <w:style w:type="character" w:styleId="Emphasis">
    <w:name w:val="Emphasis"/>
    <w:basedOn w:val="DefaultParagraphFont"/>
    <w:uiPriority w:val="20"/>
    <w:qFormat/>
    <w:rsid w:val="00471E5C"/>
    <w:rPr>
      <w:i/>
      <w:iCs/>
    </w:rPr>
  </w:style>
  <w:style w:type="paragraph" w:styleId="Title">
    <w:name w:val="Title"/>
    <w:basedOn w:val="Normal"/>
    <w:next w:val="Normal"/>
    <w:link w:val="TitleChar"/>
    <w:uiPriority w:val="10"/>
    <w:qFormat/>
    <w:rsid w:val="002B1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5F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2B15F7"/>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E92413"/>
    <w:pPr>
      <w:keepNext/>
      <w:keepLines/>
      <w:spacing w:before="480" w:after="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EF52FF"/>
    <w:pPr>
      <w:spacing w:before="120"/>
    </w:pPr>
    <w:rPr>
      <w:b/>
      <w:sz w:val="24"/>
      <w:szCs w:val="24"/>
    </w:rPr>
  </w:style>
  <w:style w:type="paragraph" w:styleId="TOC2">
    <w:name w:val="toc 2"/>
    <w:basedOn w:val="Normal"/>
    <w:next w:val="Normal"/>
    <w:autoRedefine/>
    <w:uiPriority w:val="39"/>
    <w:unhideWhenUsed/>
    <w:rsid w:val="00EF52FF"/>
    <w:pPr>
      <w:ind w:left="200"/>
    </w:pPr>
    <w:rPr>
      <w:b/>
      <w:sz w:val="22"/>
      <w:szCs w:val="22"/>
    </w:rPr>
  </w:style>
  <w:style w:type="paragraph" w:styleId="TOC3">
    <w:name w:val="toc 3"/>
    <w:basedOn w:val="Normal"/>
    <w:next w:val="Normal"/>
    <w:autoRedefine/>
    <w:uiPriority w:val="39"/>
    <w:unhideWhenUsed/>
    <w:rsid w:val="00EF52FF"/>
    <w:pPr>
      <w:ind w:left="400"/>
    </w:pPr>
    <w:rPr>
      <w:sz w:val="22"/>
      <w:szCs w:val="22"/>
    </w:rPr>
  </w:style>
  <w:style w:type="paragraph" w:styleId="TOC4">
    <w:name w:val="toc 4"/>
    <w:basedOn w:val="Normal"/>
    <w:next w:val="Normal"/>
    <w:autoRedefine/>
    <w:uiPriority w:val="39"/>
    <w:semiHidden/>
    <w:unhideWhenUsed/>
    <w:rsid w:val="00E92413"/>
    <w:pPr>
      <w:ind w:left="600"/>
    </w:pPr>
    <w:rPr>
      <w:rFonts w:asciiTheme="minorHAnsi" w:hAnsiTheme="minorHAnsi"/>
    </w:rPr>
  </w:style>
  <w:style w:type="paragraph" w:styleId="TOC5">
    <w:name w:val="toc 5"/>
    <w:basedOn w:val="Normal"/>
    <w:next w:val="Normal"/>
    <w:autoRedefine/>
    <w:uiPriority w:val="39"/>
    <w:semiHidden/>
    <w:unhideWhenUsed/>
    <w:rsid w:val="00E92413"/>
    <w:pPr>
      <w:ind w:left="800"/>
    </w:pPr>
    <w:rPr>
      <w:rFonts w:asciiTheme="minorHAnsi" w:hAnsiTheme="minorHAnsi"/>
    </w:rPr>
  </w:style>
  <w:style w:type="paragraph" w:styleId="TOC6">
    <w:name w:val="toc 6"/>
    <w:basedOn w:val="Normal"/>
    <w:next w:val="Normal"/>
    <w:autoRedefine/>
    <w:uiPriority w:val="39"/>
    <w:semiHidden/>
    <w:unhideWhenUsed/>
    <w:rsid w:val="00E92413"/>
    <w:pPr>
      <w:ind w:left="1000"/>
    </w:pPr>
    <w:rPr>
      <w:rFonts w:asciiTheme="minorHAnsi" w:hAnsiTheme="minorHAnsi"/>
    </w:rPr>
  </w:style>
  <w:style w:type="paragraph" w:styleId="TOC7">
    <w:name w:val="toc 7"/>
    <w:basedOn w:val="Normal"/>
    <w:next w:val="Normal"/>
    <w:autoRedefine/>
    <w:uiPriority w:val="39"/>
    <w:semiHidden/>
    <w:unhideWhenUsed/>
    <w:rsid w:val="00E92413"/>
    <w:pPr>
      <w:ind w:left="1200"/>
    </w:pPr>
    <w:rPr>
      <w:rFonts w:asciiTheme="minorHAnsi" w:hAnsiTheme="minorHAnsi"/>
    </w:rPr>
  </w:style>
  <w:style w:type="paragraph" w:styleId="TOC8">
    <w:name w:val="toc 8"/>
    <w:basedOn w:val="Normal"/>
    <w:next w:val="Normal"/>
    <w:autoRedefine/>
    <w:uiPriority w:val="39"/>
    <w:semiHidden/>
    <w:unhideWhenUsed/>
    <w:rsid w:val="00E92413"/>
    <w:pPr>
      <w:ind w:left="1400"/>
    </w:pPr>
    <w:rPr>
      <w:rFonts w:asciiTheme="minorHAnsi" w:hAnsiTheme="minorHAnsi"/>
    </w:rPr>
  </w:style>
  <w:style w:type="paragraph" w:styleId="TOC9">
    <w:name w:val="toc 9"/>
    <w:basedOn w:val="Normal"/>
    <w:next w:val="Normal"/>
    <w:autoRedefine/>
    <w:uiPriority w:val="39"/>
    <w:semiHidden/>
    <w:unhideWhenUsed/>
    <w:rsid w:val="00E92413"/>
    <w:pPr>
      <w:ind w:left="1600"/>
    </w:pPr>
    <w:rPr>
      <w:rFonts w:asciiTheme="minorHAnsi" w:hAnsiTheme="minorHAnsi"/>
    </w:rPr>
  </w:style>
  <w:style w:type="character" w:customStyle="1" w:styleId="Heading6Char">
    <w:name w:val="Heading 6 Char"/>
    <w:basedOn w:val="DefaultParagraphFont"/>
    <w:link w:val="Heading6"/>
    <w:uiPriority w:val="9"/>
    <w:rsid w:val="00423F0B"/>
    <w:rPr>
      <w:rFonts w:asciiTheme="majorHAnsi" w:eastAsiaTheme="majorEastAsia" w:hAnsiTheme="majorHAnsi" w:cstheme="majorBidi"/>
      <w:i/>
      <w:iCs/>
      <w:color w:val="243F60" w:themeColor="accent1" w:themeShade="7F"/>
      <w:sz w:val="20"/>
    </w:rPr>
  </w:style>
  <w:style w:type="paragraph" w:customStyle="1" w:styleId="numberedheading4">
    <w:name w:val="numbered heading 4"/>
    <w:basedOn w:val="Normal"/>
    <w:rsid w:val="008413B8"/>
    <w:pPr>
      <w:widowControl w:val="0"/>
      <w:autoSpaceDE w:val="0"/>
      <w:autoSpaceDN w:val="0"/>
      <w:adjustRightInd w:val="0"/>
      <w:ind w:left="728" w:hanging="729"/>
    </w:pPr>
    <w:rPr>
      <w:rFonts w:cs="Consolas Bold"/>
      <w:b/>
      <w:bCs/>
      <w:szCs w:val="24"/>
      <w:lang w:val="en-US"/>
    </w:rPr>
  </w:style>
  <w:style w:type="paragraph" w:styleId="Header">
    <w:name w:val="header"/>
    <w:basedOn w:val="Normal"/>
    <w:link w:val="HeaderChar"/>
    <w:uiPriority w:val="99"/>
    <w:unhideWhenUsed/>
    <w:rsid w:val="00D70C78"/>
    <w:pPr>
      <w:tabs>
        <w:tab w:val="center" w:pos="4320"/>
        <w:tab w:val="right" w:pos="8640"/>
      </w:tabs>
    </w:pPr>
  </w:style>
  <w:style w:type="character" w:customStyle="1" w:styleId="HeaderChar">
    <w:name w:val="Header Char"/>
    <w:basedOn w:val="DefaultParagraphFont"/>
    <w:link w:val="Header"/>
    <w:uiPriority w:val="99"/>
    <w:rsid w:val="00D70C78"/>
    <w:rPr>
      <w:rFonts w:ascii="Verdana" w:hAnsi="Verdana"/>
      <w:sz w:val="20"/>
    </w:rPr>
  </w:style>
  <w:style w:type="paragraph" w:styleId="Footer">
    <w:name w:val="footer"/>
    <w:basedOn w:val="Normal"/>
    <w:link w:val="FooterChar"/>
    <w:uiPriority w:val="99"/>
    <w:unhideWhenUsed/>
    <w:rsid w:val="00D70C78"/>
    <w:pPr>
      <w:tabs>
        <w:tab w:val="center" w:pos="4320"/>
        <w:tab w:val="right" w:pos="8640"/>
      </w:tabs>
    </w:pPr>
  </w:style>
  <w:style w:type="character" w:customStyle="1" w:styleId="FooterChar">
    <w:name w:val="Footer Char"/>
    <w:basedOn w:val="DefaultParagraphFont"/>
    <w:link w:val="Footer"/>
    <w:uiPriority w:val="99"/>
    <w:rsid w:val="00D70C78"/>
    <w:rPr>
      <w:rFonts w:ascii="Verdana" w:hAnsi="Verdana"/>
      <w:sz w:val="20"/>
    </w:rPr>
  </w:style>
  <w:style w:type="character" w:styleId="CommentReference">
    <w:name w:val="annotation reference"/>
    <w:basedOn w:val="DefaultParagraphFont"/>
    <w:uiPriority w:val="99"/>
    <w:semiHidden/>
    <w:unhideWhenUsed/>
    <w:rsid w:val="00A34EA0"/>
    <w:rPr>
      <w:sz w:val="18"/>
      <w:szCs w:val="18"/>
    </w:rPr>
  </w:style>
  <w:style w:type="paragraph" w:styleId="CommentText">
    <w:name w:val="annotation text"/>
    <w:basedOn w:val="Normal"/>
    <w:link w:val="CommentTextChar"/>
    <w:uiPriority w:val="99"/>
    <w:semiHidden/>
    <w:unhideWhenUsed/>
    <w:rsid w:val="00A34EA0"/>
    <w:rPr>
      <w:sz w:val="24"/>
      <w:szCs w:val="24"/>
    </w:rPr>
  </w:style>
  <w:style w:type="character" w:customStyle="1" w:styleId="CommentTextChar">
    <w:name w:val="Comment Text Char"/>
    <w:basedOn w:val="DefaultParagraphFont"/>
    <w:link w:val="CommentText"/>
    <w:uiPriority w:val="99"/>
    <w:semiHidden/>
    <w:rsid w:val="00A34EA0"/>
    <w:rPr>
      <w:rFonts w:ascii="Verdana" w:hAnsi="Verdana"/>
      <w:szCs w:val="24"/>
    </w:rPr>
  </w:style>
  <w:style w:type="paragraph" w:styleId="CommentSubject">
    <w:name w:val="annotation subject"/>
    <w:basedOn w:val="CommentText"/>
    <w:next w:val="CommentText"/>
    <w:link w:val="CommentSubjectChar"/>
    <w:uiPriority w:val="99"/>
    <w:semiHidden/>
    <w:unhideWhenUsed/>
    <w:rsid w:val="00A34EA0"/>
    <w:rPr>
      <w:b/>
      <w:bCs/>
      <w:sz w:val="20"/>
      <w:szCs w:val="20"/>
    </w:rPr>
  </w:style>
  <w:style w:type="character" w:customStyle="1" w:styleId="CommentSubjectChar">
    <w:name w:val="Comment Subject Char"/>
    <w:basedOn w:val="CommentTextChar"/>
    <w:link w:val="CommentSubject"/>
    <w:uiPriority w:val="99"/>
    <w:semiHidden/>
    <w:rsid w:val="00A34EA0"/>
    <w:rPr>
      <w:rFonts w:ascii="Verdana" w:hAnsi="Verdana"/>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98626">
      <w:bodyDiv w:val="1"/>
      <w:marLeft w:val="0"/>
      <w:marRight w:val="0"/>
      <w:marTop w:val="0"/>
      <w:marBottom w:val="0"/>
      <w:divBdr>
        <w:top w:val="none" w:sz="0" w:space="0" w:color="auto"/>
        <w:left w:val="none" w:sz="0" w:space="0" w:color="auto"/>
        <w:bottom w:val="none" w:sz="0" w:space="0" w:color="auto"/>
        <w:right w:val="none" w:sz="0" w:space="0" w:color="auto"/>
      </w:divBdr>
    </w:div>
    <w:div w:id="655035399">
      <w:bodyDiv w:val="1"/>
      <w:marLeft w:val="0"/>
      <w:marRight w:val="0"/>
      <w:marTop w:val="0"/>
      <w:marBottom w:val="0"/>
      <w:divBdr>
        <w:top w:val="none" w:sz="0" w:space="0" w:color="auto"/>
        <w:left w:val="none" w:sz="0" w:space="0" w:color="auto"/>
        <w:bottom w:val="none" w:sz="0" w:space="0" w:color="auto"/>
        <w:right w:val="none" w:sz="0" w:space="0" w:color="auto"/>
      </w:divBdr>
    </w:div>
    <w:div w:id="739251244">
      <w:bodyDiv w:val="1"/>
      <w:marLeft w:val="0"/>
      <w:marRight w:val="0"/>
      <w:marTop w:val="0"/>
      <w:marBottom w:val="0"/>
      <w:divBdr>
        <w:top w:val="none" w:sz="0" w:space="0" w:color="auto"/>
        <w:left w:val="none" w:sz="0" w:space="0" w:color="auto"/>
        <w:bottom w:val="none" w:sz="0" w:space="0" w:color="auto"/>
        <w:right w:val="none" w:sz="0" w:space="0" w:color="auto"/>
      </w:divBdr>
    </w:div>
    <w:div w:id="1267738849">
      <w:bodyDiv w:val="1"/>
      <w:marLeft w:val="0"/>
      <w:marRight w:val="0"/>
      <w:marTop w:val="0"/>
      <w:marBottom w:val="0"/>
      <w:divBdr>
        <w:top w:val="none" w:sz="0" w:space="0" w:color="auto"/>
        <w:left w:val="none" w:sz="0" w:space="0" w:color="auto"/>
        <w:bottom w:val="none" w:sz="0" w:space="0" w:color="auto"/>
        <w:right w:val="none" w:sz="0" w:space="0" w:color="auto"/>
      </w:divBdr>
    </w:div>
    <w:div w:id="1295258329">
      <w:bodyDiv w:val="1"/>
      <w:marLeft w:val="0"/>
      <w:marRight w:val="0"/>
      <w:marTop w:val="0"/>
      <w:marBottom w:val="0"/>
      <w:divBdr>
        <w:top w:val="none" w:sz="0" w:space="0" w:color="auto"/>
        <w:left w:val="none" w:sz="0" w:space="0" w:color="auto"/>
        <w:bottom w:val="none" w:sz="0" w:space="0" w:color="auto"/>
        <w:right w:val="none" w:sz="0" w:space="0" w:color="auto"/>
      </w:divBdr>
    </w:div>
    <w:div w:id="2044092409">
      <w:bodyDiv w:val="1"/>
      <w:marLeft w:val="0"/>
      <w:marRight w:val="0"/>
      <w:marTop w:val="0"/>
      <w:marBottom w:val="0"/>
      <w:divBdr>
        <w:top w:val="none" w:sz="0" w:space="0" w:color="auto"/>
        <w:left w:val="none" w:sz="0" w:space="0" w:color="auto"/>
        <w:bottom w:val="none" w:sz="0" w:space="0" w:color="auto"/>
        <w:right w:val="none" w:sz="0" w:space="0" w:color="auto"/>
      </w:divBdr>
    </w:div>
    <w:div w:id="2092656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hyperlink" Target="http://codehub-one-fw-ci:8085/auth/view/cdl-eft-throttle/job/cdl-eft-autorelease/lastSuccessfulBuild/artifact/integration/distributions/cdl/target" TargetMode="External"/><Relationship Id="rId22" Type="http://schemas.openxmlformats.org/officeDocument/2006/relationships/hyperlink" Target="http://www.webupd8.org/2012/01/install-oracle-java-jdk-7-in-ubuntu-via.html" TargetMode="External"/><Relationship Id="rId23" Type="http://schemas.openxmlformats.org/officeDocument/2006/relationships/hyperlink" Target="http://172.16.1.1:8181/apidoc/explorer/index.html" TargetMode="External"/><Relationship Id="rId24" Type="http://schemas.openxmlformats.org/officeDocument/2006/relationships/hyperlink" Target="http://172.16.1.1:8181/restconf/config/opendaylight-inventory:nodes/node/controller-config/yang-ext:mount/config:modules" TargetMode="External"/><Relationship Id="rId25" Type="http://schemas.openxmlformats.org/officeDocument/2006/relationships/hyperlink" Target="http://git-scm.com/downloads/guis" TargetMode="External"/><Relationship Id="rId26" Type="http://schemas.openxmlformats.org/officeDocument/2006/relationships/hyperlink" Target="http://ipython.org/ipython-doc/2/notebook/public_server.html" TargetMode="External"/><Relationship Id="rId27" Type="http://schemas.openxmlformats.org/officeDocument/2006/relationships/hyperlink" Target="https://172.16.1.1:8888" TargetMode="External"/><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ntraft.com/eclipse-with-pydev-and-virtualenv" TargetMode="External"/><Relationship Id="rId31" Type="http://schemas.openxmlformats.org/officeDocument/2006/relationships/image" Target="media/image8.png"/><Relationship Id="rId32" Type="http://schemas.openxmlformats.org/officeDocument/2006/relationships/image" Target="media/image9.png"/><Relationship Id="rId9" Type="http://schemas.openxmlformats.org/officeDocument/2006/relationships/hyperlink" Target="https://devhub.cisco.com/sf/sfmain/do/viewProject/projects.cosc_learning_lab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0.png"/><Relationship Id="rId34" Type="http://schemas.openxmlformats.org/officeDocument/2006/relationships/hyperlink" Target="https://developer.cisco.com/site/devnet/sandbox" TargetMode="External"/><Relationship Id="rId35" Type="http://schemas.openxmlformats.org/officeDocument/2006/relationships/hyperlink" Target="https://gerrit-open1.cisco.com/gerrit/" TargetMode="External"/><Relationship Id="rId36" Type="http://schemas.openxmlformats.org/officeDocument/2006/relationships/image" Target="media/image11.png"/><Relationship Id="rId10" Type="http://schemas.openxmlformats.org/officeDocument/2006/relationships/hyperlink" Target="https://gerrit-open1.cisco.com/gerrit/" TargetMode="External"/><Relationship Id="rId11" Type="http://schemas.openxmlformats.org/officeDocument/2006/relationships/hyperlink" Target="https://gerrit-open1.cisco.com/gerrit/gitweb?p=cosc-learning-labs.git;a=blob;f=doc/guide/virl.docx" TargetMode="External"/><Relationship Id="rId12" Type="http://schemas.openxmlformats.org/officeDocument/2006/relationships/hyperlink" Target="https://gerrit-open1.cisco.com/gerrit/gitweb?p=cosc-learning-labs.git;a=blob;f=doc/guide/virl.pdf" TargetMode="External"/><Relationship Id="rId13" Type="http://schemas.openxmlformats.org/officeDocument/2006/relationships/comments" Target="comments.xml"/><Relationship Id="rId14" Type="http://schemas.openxmlformats.org/officeDocument/2006/relationships/hyperlink" Target="http://172.16.1.1:19400/admin/images" TargetMode="External"/><Relationship Id="rId15" Type="http://schemas.openxmlformats.org/officeDocument/2006/relationships/image" Target="media/image1.png"/><Relationship Id="rId16" Type="http://schemas.openxmlformats.org/officeDocument/2006/relationships/hyperlink" Target="http://172.16.1.1/download"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A1B99-F081-0E4B-A431-DC0D94B2A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25</Pages>
  <Words>5149</Words>
  <Characters>29355</Characters>
  <Application>Microsoft Macintosh Word</Application>
  <DocSecurity>0</DocSecurity>
  <Lines>244</Lines>
  <Paragraphs>68</Paragraphs>
  <ScaleCrop>false</ScaleCrop>
  <Company>Cisco</Company>
  <LinksUpToDate>false</LinksUpToDate>
  <CharactersWithSpaces>34436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Jarrad</cp:lastModifiedBy>
  <cp:revision>54</cp:revision>
  <cp:lastPrinted>2015-02-27T08:23:00Z</cp:lastPrinted>
  <dcterms:created xsi:type="dcterms:W3CDTF">2015-02-27T08:23:00Z</dcterms:created>
  <dcterms:modified xsi:type="dcterms:W3CDTF">2015-03-05T08:28:00Z</dcterms:modified>
</cp:coreProperties>
</file>